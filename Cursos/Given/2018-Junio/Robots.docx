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2841"/>
        <w:gridCol w:w="5059"/>
        <w:gridCol w:w="2566"/>
      </w:tblGrid>
      <w:tr w:rsidR="00F25F79" w:rsidRPr="003E4669" w14:paraId="27DE0BB4" w14:textId="77777777" w:rsidTr="009B62B4">
        <w:trPr>
          <w:trHeight w:val="539"/>
        </w:trPr>
        <w:tc>
          <w:tcPr>
            <w:tcW w:w="1357" w:type="pct"/>
            <w:vAlign w:val="center"/>
          </w:tcPr>
          <w:p w14:paraId="5B45AA2E" w14:textId="77777777" w:rsidR="00F25F79" w:rsidRPr="003E4669" w:rsidRDefault="00BC4F3C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b w:val="0"/>
                <w:bCs/>
                <w:noProof/>
                <w:color w:val="000000"/>
                <w:sz w:val="22"/>
                <w:szCs w:val="22"/>
                <w:lang w:eastAsia="es-MX"/>
              </w:rPr>
              <w:drawing>
                <wp:inline distT="0" distB="0" distL="0" distR="0" wp14:anchorId="71EDE9FF" wp14:editId="4F36CDC0">
                  <wp:extent cx="714375" cy="788670"/>
                  <wp:effectExtent l="0" t="0" r="9525" b="0"/>
                  <wp:docPr id="1" name="Imagen 1" descr="una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a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pct"/>
            <w:vAlign w:val="center"/>
          </w:tcPr>
          <w:p w14:paraId="1A9E9A2E" w14:textId="77777777" w:rsidR="00F25F79" w:rsidRPr="003E4669" w:rsidRDefault="00F25F79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</w:rPr>
              <w:t>FACULTAD DE PSICOLOGÍA</w:t>
            </w:r>
          </w:p>
          <w:p w14:paraId="518D86AA" w14:textId="77777777" w:rsidR="00F25F79" w:rsidRPr="003E4669" w:rsidRDefault="00D277B1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DIVISIÓ</w:t>
            </w:r>
            <w:r w:rsidR="00F25F79" w:rsidRPr="003E4669">
              <w:rPr>
                <w:rFonts w:ascii="Century Gothic" w:hAnsi="Century Gothic" w:cs="Arial"/>
                <w:sz w:val="22"/>
                <w:szCs w:val="22"/>
              </w:rPr>
              <w:t>N DE ESTUDIOS PROFESIONALES</w:t>
            </w:r>
          </w:p>
        </w:tc>
        <w:tc>
          <w:tcPr>
            <w:tcW w:w="1226" w:type="pct"/>
            <w:vAlign w:val="center"/>
          </w:tcPr>
          <w:p w14:paraId="3D740B30" w14:textId="77777777" w:rsidR="00F25F79" w:rsidRPr="003E4669" w:rsidRDefault="0070621A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/>
                <w:sz w:val="22"/>
                <w:szCs w:val="22"/>
              </w:rPr>
              <w:object w:dxaOrig="2721" w:dyaOrig="2582" w14:anchorId="048031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55.85pt" o:ole="">
                  <v:imagedata r:id="rId9" o:title=""/>
                </v:shape>
                <o:OLEObject Type="Embed" ProgID="CorelPhotoPaint.Image.9" ShapeID="_x0000_i1025" DrawAspect="Content" ObjectID="_1586341911" r:id="rId10"/>
              </w:object>
            </w:r>
          </w:p>
        </w:tc>
      </w:tr>
    </w:tbl>
    <w:p w14:paraId="0C73B503" w14:textId="77777777" w:rsidR="001C4468" w:rsidRDefault="006512DD" w:rsidP="00654678">
      <w:pPr>
        <w:shd w:val="clear" w:color="auto" w:fill="FBD4B4" w:themeFill="accent6" w:themeFillTint="66"/>
        <w:jc w:val="center"/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</w:pPr>
      <w:r w:rsidRPr="00955E1E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 xml:space="preserve">FORMATO DE </w:t>
      </w:r>
      <w:r w:rsidR="00FE7DF2" w:rsidRPr="00955E1E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>REGISTRO DE PROPUESTAS</w:t>
      </w:r>
      <w:r w:rsidR="001C4468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 xml:space="preserve">. </w:t>
      </w:r>
      <w:r w:rsidR="00EF7C6A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Cursos </w:t>
      </w:r>
      <w:r w:rsidR="001C4468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intersemestrales </w:t>
      </w:r>
    </w:p>
    <w:p w14:paraId="4DF3E58B" w14:textId="77777777" w:rsidR="00EF7C6A" w:rsidRPr="00955E1E" w:rsidRDefault="003675D8" w:rsidP="00654678">
      <w:pPr>
        <w:shd w:val="clear" w:color="auto" w:fill="FBD4B4" w:themeFill="accent6" w:themeFillTint="66"/>
        <w:jc w:val="center"/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</w:pPr>
      <w:r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Junio y julio</w:t>
      </w:r>
      <w:r w:rsidR="007F17E1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 </w:t>
      </w:r>
      <w:r w:rsidR="00EF7C6A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de 201</w:t>
      </w:r>
      <w:r w:rsidR="00D277B1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8</w:t>
      </w:r>
    </w:p>
    <w:p w14:paraId="20B9DAD7" w14:textId="77777777" w:rsidR="00E207D0" w:rsidRDefault="00772456" w:rsidP="00772456">
      <w:pPr>
        <w:rPr>
          <w:rFonts w:ascii="Century Gothic" w:hAnsi="Century Gothic" w:cs="Arial"/>
          <w:sz w:val="22"/>
          <w:szCs w:val="32"/>
          <w:lang w:val="es-MX"/>
        </w:rPr>
      </w:pPr>
      <w:r>
        <w:rPr>
          <w:rFonts w:ascii="Century Gothic" w:hAnsi="Century Gothic" w:cs="Arial"/>
          <w:sz w:val="22"/>
          <w:szCs w:val="32"/>
          <w:lang w:val="es-MX"/>
        </w:rPr>
        <w:t xml:space="preserve">Por favor llenar los campos </w:t>
      </w:r>
      <w:r w:rsidR="00E207D0">
        <w:rPr>
          <w:rFonts w:ascii="Century Gothic" w:hAnsi="Century Gothic" w:cs="Arial"/>
          <w:sz w:val="22"/>
          <w:szCs w:val="32"/>
          <w:lang w:val="es-MX"/>
        </w:rPr>
        <w:t xml:space="preserve">de la propuesta. </w:t>
      </w:r>
    </w:p>
    <w:p w14:paraId="150D3FAD" w14:textId="77777777" w:rsidR="001C4468" w:rsidRPr="00270A0D" w:rsidRDefault="001C4468" w:rsidP="00772456">
      <w:pPr>
        <w:rPr>
          <w:sz w:val="22"/>
        </w:rPr>
      </w:pP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En el siguiente </w:t>
      </w:r>
      <w:hyperlink r:id="rId11" w:history="1">
        <w:r w:rsidRPr="00E62956">
          <w:rPr>
            <w:rStyle w:val="Hipervnculo"/>
            <w:rFonts w:ascii="Century Gothic" w:hAnsi="Century Gothic" w:cs="Arial"/>
            <w:sz w:val="22"/>
            <w:szCs w:val="32"/>
            <w:lang w:val="es-MX"/>
          </w:rPr>
          <w:t>formulario</w:t>
        </w:r>
        <w:r w:rsidR="00C05B8A" w:rsidRPr="00E62956">
          <w:rPr>
            <w:rStyle w:val="Hipervnculo"/>
            <w:rFonts w:ascii="Century Gothic" w:hAnsi="Century Gothic" w:cs="Arial"/>
            <w:sz w:val="22"/>
            <w:szCs w:val="32"/>
            <w:lang w:val="es-MX"/>
          </w:rPr>
          <w:t xml:space="preserve"> en línea</w:t>
        </w:r>
      </w:hyperlink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 deberá pasar la información del curso y enviar este </w:t>
      </w:r>
      <w:r w:rsidR="00C02941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mismo </w:t>
      </w: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archivo </w:t>
      </w:r>
      <w:r w:rsidR="008B56FF"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en formato PDF </w:t>
      </w: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>con las firmas respectivas.</w:t>
      </w:r>
      <w:r w:rsidR="008B56FF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 </w:t>
      </w:r>
      <w:hyperlink r:id="rId12" w:history="1">
        <w:r w:rsidR="00270A0D" w:rsidRPr="00270A0D">
          <w:rPr>
            <w:rStyle w:val="Hipervnculo"/>
            <w:sz w:val="22"/>
          </w:rPr>
          <w:t>https://bit.ly/2G0FflM</w:t>
        </w:r>
      </w:hyperlink>
    </w:p>
    <w:p w14:paraId="385093F5" w14:textId="77777777" w:rsidR="00C05B8A" w:rsidRPr="001C4468" w:rsidRDefault="00C05B8A" w:rsidP="00772456">
      <w:pPr>
        <w:rPr>
          <w:rFonts w:ascii="Century Gothic" w:hAnsi="Century Gothic" w:cs="Arial"/>
          <w:color w:val="FF0000"/>
          <w:sz w:val="22"/>
          <w:szCs w:val="32"/>
          <w:lang w:val="es-MX"/>
        </w:rPr>
      </w:pPr>
    </w:p>
    <w:tbl>
      <w:tblPr>
        <w:tblW w:w="4972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4292"/>
        <w:gridCol w:w="6099"/>
      </w:tblGrid>
      <w:tr w:rsidR="00DE6FE9" w:rsidRPr="00430848" w14:paraId="53EF313C" w14:textId="77777777" w:rsidTr="00DE6FE9">
        <w:trPr>
          <w:trHeight w:val="503"/>
          <w:tblCellSpacing w:w="20" w:type="dxa"/>
        </w:trPr>
        <w:tc>
          <w:tcPr>
            <w:tcW w:w="4962" w:type="pct"/>
            <w:gridSpan w:val="2"/>
            <w:shd w:val="clear" w:color="auto" w:fill="auto"/>
            <w:noWrap/>
          </w:tcPr>
          <w:p w14:paraId="0648FC1E" w14:textId="77777777" w:rsidR="00DE6FE9" w:rsidRDefault="00DE6FE9" w:rsidP="008F2468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NOMBRE DEL CURSO O TALLER:</w:t>
            </w:r>
          </w:p>
          <w:p w14:paraId="38FCC3C5" w14:textId="670C0DDA" w:rsidR="00DE6FE9" w:rsidRPr="00430848" w:rsidRDefault="00DE6FE9" w:rsidP="00CE1083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</w:p>
        </w:tc>
      </w:tr>
      <w:tr w:rsidR="008B2F94" w:rsidRPr="00430848" w14:paraId="1CE5AABE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1A40AE61" w14:textId="0764F495" w:rsidR="008B2F94" w:rsidRDefault="008B2F94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Fecha de inicio</w:t>
            </w:r>
            <w:r w:rsidR="00264175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(</w:t>
            </w:r>
            <w:ins w:id="0" w:author="Alejandro" w:date="2018-04-27T13:45:00Z">
              <w:r w:rsidR="00301F22">
                <w:rPr>
                  <w:rFonts w:ascii="Century Gothic" w:hAnsi="Century Gothic" w:cs="ArialNarrow,Bold"/>
                  <w:bCs/>
                  <w:szCs w:val="22"/>
                </w:rPr>
                <w:t>30</w:t>
              </w:r>
            </w:ins>
            <w:ins w:id="1" w:author="Alejandro" w:date="2018-04-27T12:51:00Z">
              <w:r w:rsidR="0035240E">
                <w:rPr>
                  <w:rFonts w:ascii="Century Gothic" w:hAnsi="Century Gothic" w:cs="ArialNarrow,Bold"/>
                  <w:bCs/>
                  <w:szCs w:val="22"/>
                </w:rPr>
                <w:t>/</w:t>
              </w:r>
            </w:ins>
            <w:del w:id="2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dd</w:delText>
              </w:r>
            </w:del>
            <w:del w:id="3" w:author="Alejandro" w:date="2018-04-27T12:50:00Z">
              <w:r w:rsidR="00264175" w:rsidRPr="00524065" w:rsidDel="0035240E">
                <w:rPr>
                  <w:rFonts w:ascii="Century Gothic" w:hAnsi="Century Gothic" w:cs="ArialNarrow,Bold"/>
                  <w:bCs/>
                  <w:szCs w:val="22"/>
                </w:rPr>
                <w:delText>/</w:delText>
              </w:r>
            </w:del>
            <w:del w:id="4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mm</w:delText>
              </w:r>
            </w:del>
            <w:ins w:id="5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0</w:t>
              </w:r>
            </w:ins>
            <w:ins w:id="6" w:author="Alejandro" w:date="2018-04-27T13:15:00Z">
              <w:r w:rsidR="0046209F">
                <w:rPr>
                  <w:rFonts w:ascii="Century Gothic" w:hAnsi="Century Gothic" w:cs="ArialNarrow,Bold"/>
                  <w:bCs/>
                  <w:szCs w:val="22"/>
                </w:rPr>
                <w:t>7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7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aa</w:delText>
              </w:r>
            </w:del>
            <w:ins w:id="8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2018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)</w:t>
            </w:r>
            <w:r w:rsidR="00BC661A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:</w:t>
            </w:r>
          </w:p>
          <w:p w14:paraId="3E6E8213" w14:textId="77777777" w:rsidR="00BC661A" w:rsidRPr="00524065" w:rsidRDefault="00BC661A" w:rsidP="001170B6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</w:p>
        </w:tc>
        <w:tc>
          <w:tcPr>
            <w:tcW w:w="2909" w:type="pct"/>
            <w:shd w:val="clear" w:color="auto" w:fill="auto"/>
          </w:tcPr>
          <w:p w14:paraId="3080EDA4" w14:textId="352431EA" w:rsidR="008B2F94" w:rsidRDefault="00BC661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Fecha de término</w:t>
            </w:r>
            <w:r w:rsidR="00264175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(</w:t>
            </w:r>
            <w:del w:id="9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dd</w:delText>
              </w:r>
            </w:del>
            <w:ins w:id="10" w:author="Alejandro" w:date="2018-04-27T12:35:00Z">
              <w:r w:rsidR="0046209F">
                <w:rPr>
                  <w:rFonts w:ascii="Century Gothic" w:hAnsi="Century Gothic" w:cs="ArialNarrow,Bold"/>
                  <w:bCs/>
                  <w:szCs w:val="22"/>
                </w:rPr>
                <w:t>3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11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mm</w:delText>
              </w:r>
            </w:del>
            <w:ins w:id="12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0</w:t>
              </w:r>
            </w:ins>
            <w:ins w:id="13" w:author="Alejandro" w:date="2018-04-27T13:16:00Z">
              <w:r w:rsidR="0046209F">
                <w:rPr>
                  <w:rFonts w:ascii="Century Gothic" w:hAnsi="Century Gothic" w:cs="ArialNarrow,Bold"/>
                  <w:bCs/>
                  <w:szCs w:val="22"/>
                </w:rPr>
                <w:t>8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14" w:author="Alejandro" w:date="2018-04-27T12:35:00Z">
              <w:r w:rsidR="00264175" w:rsidRPr="00524065" w:rsidDel="008F00CA">
                <w:rPr>
                  <w:rFonts w:ascii="Century Gothic" w:hAnsi="Century Gothic" w:cs="ArialNarrow,Bold"/>
                  <w:bCs/>
                  <w:szCs w:val="22"/>
                </w:rPr>
                <w:delText>aa</w:delText>
              </w:r>
            </w:del>
            <w:ins w:id="15" w:author="Alejandro" w:date="2018-04-27T12:35:00Z">
              <w:r w:rsidR="008F00CA">
                <w:rPr>
                  <w:rFonts w:ascii="Century Gothic" w:hAnsi="Century Gothic" w:cs="ArialNarrow,Bold"/>
                  <w:bCs/>
                  <w:szCs w:val="22"/>
                </w:rPr>
                <w:t>2018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)</w:t>
            </w: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:</w:t>
            </w:r>
          </w:p>
          <w:p w14:paraId="5D298524" w14:textId="77777777" w:rsidR="00BC661A" w:rsidRPr="00524065" w:rsidRDefault="00BC661A" w:rsidP="001170B6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</w:p>
        </w:tc>
      </w:tr>
      <w:tr w:rsidR="00264175" w:rsidRPr="00430848" w14:paraId="547388A7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31D40DBF" w14:textId="14D63698" w:rsidR="00264175" w:rsidRPr="0052406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Duración total de horas del curso:</w:t>
            </w:r>
            <w:r w:rsidR="00F722B2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ins w:id="16" w:author="Alejandro" w:date="2018-04-27T12:35:00Z">
              <w:r w:rsidR="008F00CA">
                <w:rPr>
                  <w:rFonts w:ascii="Century Gothic" w:hAnsi="Century Gothic" w:cs="ArialNarrow,Bold"/>
                  <w:bCs/>
                  <w:sz w:val="22"/>
                  <w:szCs w:val="22"/>
                </w:rPr>
                <w:t>20</w:t>
              </w:r>
            </w:ins>
          </w:p>
        </w:tc>
        <w:tc>
          <w:tcPr>
            <w:tcW w:w="2909" w:type="pct"/>
            <w:shd w:val="clear" w:color="auto" w:fill="auto"/>
          </w:tcPr>
          <w:p w14:paraId="2F20203F" w14:textId="77777777" w:rsidR="0026417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Especificar los días de la semana en que se impartirá:</w:t>
            </w:r>
          </w:p>
          <w:p w14:paraId="7E81CBC7" w14:textId="6C22F9CE" w:rsidR="001170B6" w:rsidRPr="00524065" w:rsidRDefault="008F00C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7" w:author="Alejandro" w:date="2018-04-27T12:35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Lunes a Viernes</w:t>
              </w:r>
            </w:ins>
          </w:p>
        </w:tc>
      </w:tr>
      <w:tr w:rsidR="008B2F94" w:rsidRPr="00430848" w14:paraId="3602EBFD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6F4E5624" w14:textId="77777777" w:rsidR="008B2F94" w:rsidRPr="00524065" w:rsidRDefault="00BC661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Horario en el que se impartirá:</w:t>
            </w:r>
          </w:p>
          <w:p w14:paraId="2B4B9D5D" w14:textId="4F8C12F4" w:rsidR="00BC661A" w:rsidRPr="00524065" w:rsidRDefault="00301F22" w:rsidP="0035240E">
            <w:pPr>
              <w:rPr>
                <w:rFonts w:ascii="Century Gothic" w:hAnsi="Century Gothic" w:cs="ArialNarrow,Bold"/>
                <w:bCs/>
                <w:sz w:val="22"/>
                <w:szCs w:val="22"/>
              </w:rPr>
              <w:pPrChange w:id="18" w:author="Alejandro" w:date="2018-04-27T12:51:00Z">
                <w:pPr/>
              </w:pPrChange>
            </w:pPr>
            <w:ins w:id="19" w:author="Alejandro" w:date="2018-04-27T13:45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10 am a 2 pm</w:t>
              </w:r>
            </w:ins>
            <w:bookmarkStart w:id="20" w:name="_GoBack"/>
            <w:bookmarkEnd w:id="20"/>
          </w:p>
        </w:tc>
        <w:tc>
          <w:tcPr>
            <w:tcW w:w="2909" w:type="pct"/>
            <w:shd w:val="clear" w:color="auto" w:fill="auto"/>
          </w:tcPr>
          <w:p w14:paraId="0EE0BD0C" w14:textId="77777777" w:rsidR="008B2F94" w:rsidRPr="0052406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Cupo máximo:</w:t>
            </w:r>
          </w:p>
          <w:p w14:paraId="5EC13B0B" w14:textId="5CA3A836" w:rsidR="00631DD2" w:rsidRPr="00524065" w:rsidRDefault="00547461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21" w:author="Alejandro" w:date="2018-04-27T12:35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30</w:t>
              </w:r>
            </w:ins>
          </w:p>
        </w:tc>
      </w:tr>
    </w:tbl>
    <w:p w14:paraId="29241E55" w14:textId="77777777" w:rsidR="00B2159F" w:rsidRPr="004840C5" w:rsidRDefault="00B2159F" w:rsidP="00D21F36">
      <w:pPr>
        <w:autoSpaceDE w:val="0"/>
        <w:autoSpaceDN w:val="0"/>
        <w:adjustRightInd w:val="0"/>
        <w:rPr>
          <w:rFonts w:ascii="Century Gothic" w:hAnsi="Century Gothic" w:cs="ArialNarrow,Bold"/>
          <w:b/>
          <w:bCs/>
          <w:sz w:val="16"/>
          <w:szCs w:val="16"/>
        </w:rPr>
      </w:pPr>
    </w:p>
    <w:p w14:paraId="69AC590D" w14:textId="77777777" w:rsidR="00693CE7" w:rsidRPr="00D345B1" w:rsidRDefault="00524065" w:rsidP="00452B30">
      <w:pPr>
        <w:numPr>
          <w:ilvl w:val="0"/>
          <w:numId w:val="2"/>
        </w:numPr>
        <w:rPr>
          <w:rFonts w:ascii="Century Gothic" w:hAnsi="Century Gothic" w:cs="ArialNarrow,Bold"/>
          <w:b/>
          <w:bCs/>
          <w:sz w:val="22"/>
          <w:szCs w:val="22"/>
        </w:rPr>
      </w:pPr>
      <w:r w:rsidRPr="00D345B1">
        <w:rPr>
          <w:rFonts w:ascii="Century Gothic" w:hAnsi="Century Gothic" w:cs="ArialNarrow,Bold"/>
          <w:b/>
          <w:bCs/>
          <w:sz w:val="22"/>
          <w:szCs w:val="22"/>
        </w:rPr>
        <w:t xml:space="preserve">Información del ponente y síntesis </w:t>
      </w:r>
      <w:r w:rsidR="00D345B1" w:rsidRPr="00D345B1">
        <w:rPr>
          <w:rFonts w:ascii="Century Gothic" w:hAnsi="Century Gothic" w:cs="ArialNarrow,Bold"/>
          <w:b/>
          <w:bCs/>
          <w:sz w:val="22"/>
          <w:szCs w:val="22"/>
        </w:rPr>
        <w:t>curricular (</w:t>
      </w:r>
      <w:r w:rsidR="00DF7795" w:rsidRPr="00D345B1">
        <w:rPr>
          <w:rFonts w:ascii="Century Gothic" w:hAnsi="Century Gothic" w:cs="ArialNarrow,Bold"/>
          <w:b/>
          <w:bCs/>
          <w:sz w:val="22"/>
          <w:szCs w:val="22"/>
        </w:rPr>
        <w:t>máximo 3)</w:t>
      </w:r>
    </w:p>
    <w:p w14:paraId="13E12E14" w14:textId="77777777" w:rsidR="00D277B1" w:rsidRPr="00D277B1" w:rsidRDefault="00631DD2" w:rsidP="00D277B1">
      <w:pPr>
        <w:rPr>
          <w:rFonts w:ascii="Century Gothic" w:hAnsi="Century Gothic" w:cs="ArialNarrow,Bold"/>
          <w:bCs/>
          <w:color w:val="FF0000"/>
          <w:sz w:val="22"/>
          <w:szCs w:val="22"/>
        </w:rPr>
      </w:pPr>
      <w:r>
        <w:rPr>
          <w:rFonts w:ascii="Century Gothic" w:hAnsi="Century Gothic" w:cs="ArialNarrow,Bold"/>
          <w:bCs/>
          <w:color w:val="FF0000"/>
          <w:sz w:val="22"/>
          <w:szCs w:val="22"/>
        </w:rPr>
        <w:t>*</w:t>
      </w:r>
      <w:r w:rsidRPr="00631DD2">
        <w:rPr>
          <w:rFonts w:ascii="Century Gothic" w:hAnsi="Century Gothic" w:cs="ArialNarrow,Bold"/>
          <w:bCs/>
          <w:color w:val="FF0000"/>
          <w:sz w:val="18"/>
          <w:szCs w:val="22"/>
        </w:rPr>
        <w:t xml:space="preserve">Nota: </w:t>
      </w:r>
      <w:r w:rsidR="00D277B1" w:rsidRPr="00631DD2">
        <w:rPr>
          <w:rFonts w:ascii="Century Gothic" w:hAnsi="Century Gothic" w:cs="ArialNarrow,Bold"/>
          <w:bCs/>
          <w:color w:val="FF0000"/>
          <w:sz w:val="18"/>
          <w:szCs w:val="22"/>
        </w:rPr>
        <w:t>El ponente 1 será el titular con el que se mantendrá la comunicación vía correo electrónico</w:t>
      </w: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415"/>
        <w:gridCol w:w="2598"/>
        <w:gridCol w:w="3769"/>
        <w:gridCol w:w="2668"/>
        <w:tblGridChange w:id="22">
          <w:tblGrid>
            <w:gridCol w:w="1415"/>
            <w:gridCol w:w="2598"/>
            <w:gridCol w:w="3769"/>
            <w:gridCol w:w="2668"/>
          </w:tblGrid>
        </w:tblGridChange>
      </w:tblGrid>
      <w:tr w:rsidR="00772456" w:rsidRPr="00430848" w14:paraId="70B412FE" w14:textId="77777777" w:rsidTr="00547461">
        <w:trPr>
          <w:trHeight w:val="643"/>
          <w:tblCellSpacing w:w="20" w:type="dxa"/>
        </w:trPr>
        <w:tc>
          <w:tcPr>
            <w:tcW w:w="656" w:type="pct"/>
            <w:shd w:val="clear" w:color="auto" w:fill="DBE5F1" w:themeFill="accent1" w:themeFillTint="33"/>
            <w:vAlign w:val="center"/>
          </w:tcPr>
          <w:p w14:paraId="40B16D63" w14:textId="7777777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1</w:t>
            </w:r>
          </w:p>
        </w:tc>
        <w:tc>
          <w:tcPr>
            <w:tcW w:w="1239" w:type="pct"/>
            <w:shd w:val="clear" w:color="auto" w:fill="DBE5F1" w:themeFill="accent1" w:themeFillTint="33"/>
            <w:vAlign w:val="center"/>
          </w:tcPr>
          <w:p w14:paraId="71BE4AAD" w14:textId="0BC3024F" w:rsidR="005818F6" w:rsidRPr="00F957C8" w:rsidRDefault="00547461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23" w:author="Alejandro" w:date="2018-04-27T13:00:00Z">
              <w:r>
                <w:rPr>
                  <w:rFonts w:ascii="Khmer UI" w:hAnsi="Khmer UI" w:cs="Khmer UI"/>
                  <w:sz w:val="22"/>
                  <w:szCs w:val="22"/>
                </w:rPr>
                <w:t>Mtro. Marco Antonio Negrete Villanueva</w:t>
              </w:r>
            </w:ins>
          </w:p>
        </w:tc>
        <w:tc>
          <w:tcPr>
            <w:tcW w:w="1805" w:type="pct"/>
            <w:shd w:val="clear" w:color="auto" w:fill="DBE5F1" w:themeFill="accent1" w:themeFillTint="33"/>
            <w:vAlign w:val="center"/>
          </w:tcPr>
          <w:p w14:paraId="2C43B547" w14:textId="02742C5D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Teléfono celular:</w:t>
            </w:r>
            <w:r w:rsidR="001170B6" w:rsidRPr="00F957C8">
              <w:rPr>
                <w:rFonts w:ascii="Khmer UI" w:hAnsi="Khmer UI" w:cs="Khmer UI"/>
                <w:sz w:val="22"/>
                <w:szCs w:val="22"/>
              </w:rPr>
              <w:t xml:space="preserve"> </w:t>
            </w:r>
            <w:ins w:id="24" w:author="Alejandro" w:date="2018-04-27T12:36:00Z">
              <w:r w:rsidR="008F00CA">
                <w:rPr>
                  <w:rFonts w:ascii="Khmer UI" w:hAnsi="Khmer UI" w:cs="Khmer UI"/>
                  <w:sz w:val="22"/>
                  <w:szCs w:val="22"/>
                </w:rPr>
                <w:t xml:space="preserve"> 55 </w:t>
              </w:r>
            </w:ins>
            <w:ins w:id="25" w:author="Alejandro" w:date="2018-04-27T13:02:00Z">
              <w:r w:rsidR="00547461">
                <w:rPr>
                  <w:rFonts w:ascii="Khmer UI" w:hAnsi="Khmer UI" w:cs="Khmer UI"/>
                  <w:sz w:val="22"/>
                  <w:szCs w:val="22"/>
                </w:rPr>
                <w:t>2963 8687</w:t>
              </w:r>
            </w:ins>
          </w:p>
          <w:p w14:paraId="3C8E23F5" w14:textId="4D2AAEE7" w:rsidR="005818F6" w:rsidRPr="00F957C8" w:rsidRDefault="005818F6" w:rsidP="00547461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  <w:pPrChange w:id="26" w:author="Alejandro" w:date="2018-04-27T13:00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Correo electrónico:</w:t>
            </w:r>
            <w:r w:rsidR="001170B6" w:rsidRPr="00F957C8">
              <w:rPr>
                <w:rFonts w:ascii="Khmer UI" w:hAnsi="Khmer UI" w:cs="Khmer UI"/>
                <w:sz w:val="22"/>
                <w:szCs w:val="22"/>
              </w:rPr>
              <w:t xml:space="preserve"> </w:t>
            </w:r>
            <w:ins w:id="27" w:author="Alejandro" w:date="2018-04-27T12:36:00Z">
              <w:r w:rsidR="008F00CA">
                <w:rPr>
                  <w:rFonts w:ascii="Khmer UI" w:hAnsi="Khmer UI" w:cs="Khmer UI"/>
                  <w:sz w:val="22"/>
                  <w:szCs w:val="22"/>
                </w:rPr>
                <w:t xml:space="preserve">  </w:t>
              </w:r>
            </w:ins>
            <w:ins w:id="28" w:author="Alejandro" w:date="2018-04-27T13:00:00Z">
              <w:r w:rsidR="00547461">
                <w:rPr>
                  <w:rFonts w:ascii="Khmer UI" w:hAnsi="Khmer UI" w:cs="Khmer UI"/>
                  <w:sz w:val="22"/>
                  <w:szCs w:val="22"/>
                </w:rPr>
                <w:t>mnegrete</w:t>
              </w:r>
            </w:ins>
            <w:ins w:id="29" w:author="Alejandro" w:date="2018-04-27T12:36:00Z">
              <w:r w:rsidR="008F00CA" w:rsidRPr="008F00CA">
                <w:rPr>
                  <w:rFonts w:ascii="Khmer UI" w:hAnsi="Khmer UI" w:cs="Khmer UI"/>
                  <w:sz w:val="22"/>
                  <w:szCs w:val="22"/>
                </w:rPr>
                <w:t>@</w:t>
              </w:r>
              <w:r w:rsidR="008F00CA">
                <w:rPr>
                  <w:rFonts w:ascii="Khmer UI" w:hAnsi="Khmer UI" w:cs="Khmer UI"/>
                  <w:sz w:val="22"/>
                  <w:szCs w:val="22"/>
                </w:rPr>
                <w:t>gmail.com</w:t>
              </w:r>
            </w:ins>
          </w:p>
        </w:tc>
        <w:tc>
          <w:tcPr>
            <w:tcW w:w="1205" w:type="pct"/>
            <w:shd w:val="clear" w:color="auto" w:fill="DBE5F1" w:themeFill="accent1" w:themeFillTint="33"/>
          </w:tcPr>
          <w:p w14:paraId="34064C91" w14:textId="4EF6C696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Número de horas que impartirá:</w:t>
            </w:r>
            <w:ins w:id="30" w:author="Alejandro" w:date="2018-04-27T12:36:00Z">
              <w:r w:rsidR="0035240E">
                <w:rPr>
                  <w:rFonts w:ascii="Khmer UI" w:hAnsi="Khmer UI" w:cs="Khmer UI"/>
                  <w:sz w:val="22"/>
                  <w:szCs w:val="22"/>
                </w:rPr>
                <w:t xml:space="preserve"> 10</w:t>
              </w:r>
            </w:ins>
          </w:p>
        </w:tc>
      </w:tr>
      <w:tr w:rsidR="005818F6" w:rsidRPr="00430848" w14:paraId="693D1F97" w14:textId="77777777" w:rsidTr="0035240E">
        <w:tblPrEx>
          <w:tblW w:w="5000" w:type="pct"/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ook w:val="01E0" w:firstRow="1" w:lastRow="1" w:firstColumn="1" w:lastColumn="1" w:noHBand="0" w:noVBand="0"/>
          <w:tblPrExChange w:id="31" w:author="Alejandro" w:date="2018-04-27T12:52:00Z">
            <w:tblPrEx>
              <w:tblW w:w="5000" w:type="pct"/>
              <w:tblCellSpacing w:w="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15"/>
          <w:tblCellSpacing w:w="20" w:type="dxa"/>
          <w:trPrChange w:id="32" w:author="Alejandro" w:date="2018-04-27T12:52:00Z">
            <w:trPr>
              <w:trHeight w:val="643"/>
              <w:tblCellSpacing w:w="20" w:type="dxa"/>
            </w:trPr>
          </w:trPrChange>
        </w:trPr>
        <w:tc>
          <w:tcPr>
            <w:tcW w:w="4962" w:type="pct"/>
            <w:gridSpan w:val="4"/>
            <w:shd w:val="clear" w:color="auto" w:fill="DBE5F1" w:themeFill="accent1" w:themeFillTint="33"/>
            <w:tcPrChange w:id="33" w:author="Alejandro" w:date="2018-04-27T12:52:00Z">
              <w:tcPr>
                <w:tcW w:w="4962" w:type="pct"/>
                <w:gridSpan w:val="4"/>
                <w:shd w:val="clear" w:color="auto" w:fill="DBE5F1" w:themeFill="accent1" w:themeFillTint="33"/>
              </w:tcPr>
            </w:tcPrChange>
          </w:tcPr>
          <w:p w14:paraId="47497C94" w14:textId="3CD8311E" w:rsidR="005818F6" w:rsidRPr="00F722B2" w:rsidRDefault="00761F48" w:rsidP="008F00CA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  <w:pPrChange w:id="34" w:author="Alejandro" w:date="2018-04-27T12:36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del w:id="35" w:author="Alejandro" w:date="2018-04-27T12:36:00Z">
              <w:r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R="0065467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  <w:ins w:id="36" w:author="Alejandro" w:date="2018-04-27T13:03:00Z">
              <w:r w:rsidR="00547461">
                <w:rPr>
                  <w:rFonts w:ascii="Century Gothic" w:hAnsi="Century Gothic" w:cs="ArialNarrow"/>
                  <w:sz w:val="14"/>
                  <w:szCs w:val="22"/>
                </w:rPr>
                <w:t xml:space="preserve">Maestro en Ingeniería </w:t>
              </w:r>
            </w:ins>
          </w:p>
        </w:tc>
      </w:tr>
      <w:tr w:rsidR="0035240E" w:rsidRPr="00430848" w14:paraId="3336FB19" w14:textId="77777777" w:rsidTr="00547461">
        <w:tblPrEx>
          <w:tblW w:w="5000" w:type="pct"/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ook w:val="01E0" w:firstRow="1" w:lastRow="1" w:firstColumn="1" w:lastColumn="1" w:noHBand="0" w:noVBand="0"/>
          <w:tblPrExChange w:id="37" w:author="Alejandro" w:date="2018-04-27T13:01:00Z">
            <w:tblPrEx>
              <w:tblW w:w="5000" w:type="pct"/>
              <w:tblCellSpacing w:w="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66"/>
          <w:tblCellSpacing w:w="20" w:type="dxa"/>
          <w:trPrChange w:id="38" w:author="Alejandro" w:date="2018-04-27T13:01:00Z">
            <w:trPr>
              <w:trHeight w:val="1064"/>
              <w:tblCellSpacing w:w="20" w:type="dxa"/>
            </w:trPr>
          </w:trPrChange>
        </w:trPr>
        <w:tc>
          <w:tcPr>
            <w:tcW w:w="4962" w:type="pct"/>
            <w:gridSpan w:val="4"/>
            <w:shd w:val="clear" w:color="auto" w:fill="auto"/>
            <w:vAlign w:val="center"/>
            <w:tcPrChange w:id="39" w:author="Alejandro" w:date="2018-04-27T13:01:00Z">
              <w:tcPr>
                <w:tcW w:w="4962" w:type="pct"/>
                <w:gridSpan w:val="4"/>
                <w:shd w:val="clear" w:color="auto" w:fill="auto"/>
                <w:vAlign w:val="center"/>
              </w:tcPr>
            </w:tcPrChange>
          </w:tcPr>
          <w:p w14:paraId="41D7CF5E" w14:textId="3E969512" w:rsidR="0035240E" w:rsidRPr="00F957C8" w:rsidDel="0035240E" w:rsidRDefault="0035240E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0" w:author="Alejandro" w:date="2018-04-27T12:51:00Z"/>
                <w:rFonts w:ascii="Khmer UI" w:hAnsi="Khmer UI" w:cs="Khmer UI"/>
                <w:sz w:val="22"/>
                <w:szCs w:val="22"/>
              </w:rPr>
            </w:pPr>
            <w:del w:id="41" w:author="Alejandro" w:date="2018-04-27T12:51:00Z">
              <w:r w:rsidRPr="00F957C8" w:rsidDel="0035240E">
                <w:rPr>
                  <w:rFonts w:ascii="Khmer UI" w:hAnsi="Khmer UI" w:cs="Khmer UI"/>
                  <w:sz w:val="18"/>
                  <w:szCs w:val="22"/>
                </w:rPr>
                <w:delText xml:space="preserve">Nombre completo </w:delText>
              </w:r>
              <w:r w:rsidRPr="00F957C8" w:rsidDel="0035240E">
                <w:rPr>
                  <w:rFonts w:ascii="Khmer UI" w:hAnsi="Khmer UI" w:cs="Khmer UI"/>
                  <w:sz w:val="22"/>
                  <w:szCs w:val="22"/>
                </w:rPr>
                <w:delText>Ponente 2</w:delText>
              </w:r>
            </w:del>
          </w:p>
          <w:p w14:paraId="105BAA89" w14:textId="5B9D8413" w:rsidR="0035240E" w:rsidRPr="00F957C8" w:rsidDel="0035240E" w:rsidRDefault="0035240E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2" w:author="Alejandro" w:date="2018-04-27T12:51:00Z"/>
                <w:rFonts w:ascii="Khmer UI" w:hAnsi="Khmer UI" w:cs="Khmer UI"/>
                <w:sz w:val="22"/>
                <w:szCs w:val="22"/>
              </w:rPr>
            </w:pPr>
          </w:p>
          <w:p w14:paraId="6AAD1CB5" w14:textId="37F0F732" w:rsidR="0035240E" w:rsidRPr="00F957C8" w:rsidDel="0035240E" w:rsidRDefault="0035240E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3" w:author="Alejandro" w:date="2018-04-27T12:51:00Z"/>
                <w:rFonts w:ascii="Khmer UI" w:hAnsi="Khmer UI" w:cs="Khmer UI"/>
                <w:szCs w:val="22"/>
              </w:rPr>
            </w:pPr>
            <w:del w:id="44" w:author="Alejandro" w:date="2018-04-27T12:51:00Z">
              <w:r w:rsidRPr="00F957C8" w:rsidDel="0035240E">
                <w:rPr>
                  <w:rFonts w:ascii="Khmer UI" w:hAnsi="Khmer UI" w:cs="Khmer UI"/>
                  <w:szCs w:val="22"/>
                </w:rPr>
                <w:delText>Teléfono celular:</w:delText>
              </w:r>
            </w:del>
          </w:p>
          <w:p w14:paraId="5D5101AE" w14:textId="61BD345E" w:rsidR="0035240E" w:rsidRPr="00F957C8" w:rsidDel="0035240E" w:rsidRDefault="0035240E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5" w:author="Alejandro" w:date="2018-04-27T12:51:00Z"/>
                <w:rFonts w:ascii="Khmer UI" w:hAnsi="Khmer UI" w:cs="Khmer UI"/>
                <w:szCs w:val="22"/>
              </w:rPr>
            </w:pPr>
            <w:del w:id="46" w:author="Alejandro" w:date="2018-04-27T12:51:00Z">
              <w:r w:rsidRPr="00F957C8" w:rsidDel="0035240E">
                <w:rPr>
                  <w:rFonts w:ascii="Khmer UI" w:hAnsi="Khmer UI" w:cs="Khmer UI"/>
                  <w:szCs w:val="22"/>
                </w:rPr>
                <w:delText>Correo electrónico :</w:delText>
              </w:r>
            </w:del>
          </w:p>
          <w:p w14:paraId="074B3140" w14:textId="60B6FC4C" w:rsidR="0035240E" w:rsidRPr="00F957C8" w:rsidDel="0035240E" w:rsidRDefault="0035240E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7" w:author="Alejandro" w:date="2018-04-27T12:51:00Z"/>
                <w:rFonts w:ascii="Khmer UI" w:hAnsi="Khmer UI" w:cs="Khmer UI"/>
                <w:szCs w:val="22"/>
              </w:rPr>
            </w:pPr>
            <w:del w:id="48" w:author="Alejandro" w:date="2018-04-27T12:51:00Z">
              <w:r w:rsidRPr="00F957C8" w:rsidDel="0035240E">
                <w:rPr>
                  <w:rFonts w:ascii="Khmer UI" w:hAnsi="Khmer UI" w:cs="Khmer UI"/>
                  <w:szCs w:val="22"/>
                </w:rPr>
                <w:delText>Número de horas que impartirá:</w:delText>
              </w:r>
            </w:del>
          </w:p>
          <w:p w14:paraId="1390C089" w14:textId="273CEDEF" w:rsidR="0035240E" w:rsidRPr="00F957C8" w:rsidRDefault="0035240E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del w:id="49" w:author="Alejandro" w:date="2018-04-27T12:43:00Z">
              <w:r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Pr="00F957C8" w:rsidDel="008F00CA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</w:p>
        </w:tc>
      </w:tr>
      <w:tr w:rsidR="00547461" w:rsidRPr="00430848" w14:paraId="3A97A61F" w14:textId="77777777" w:rsidTr="00547461">
        <w:tblPrEx>
          <w:tblW w:w="5000" w:type="pct"/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ook w:val="01E0" w:firstRow="1" w:lastRow="1" w:firstColumn="1" w:lastColumn="1" w:noHBand="0" w:noVBand="0"/>
          <w:tblPrExChange w:id="50" w:author="Alejandro" w:date="2018-04-27T13:01:00Z">
            <w:tblPrEx>
              <w:tblW w:w="5000" w:type="pct"/>
              <w:tblCellSpacing w:w="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55"/>
          <w:tblCellSpacing w:w="20" w:type="dxa"/>
          <w:trPrChange w:id="51" w:author="Alejandro" w:date="2018-04-27T13:01:00Z">
            <w:trPr>
              <w:trHeight w:val="598"/>
              <w:tblCellSpacing w:w="20" w:type="dxa"/>
            </w:trPr>
          </w:trPrChange>
        </w:trPr>
        <w:tc>
          <w:tcPr>
            <w:tcW w:w="4962" w:type="pct"/>
            <w:gridSpan w:val="4"/>
            <w:shd w:val="clear" w:color="auto" w:fill="DBE5F1" w:themeFill="accent1" w:themeFillTint="33"/>
            <w:vAlign w:val="center"/>
            <w:tcPrChange w:id="52" w:author="Alejandro" w:date="2018-04-27T13:01:00Z">
              <w:tcPr>
                <w:tcW w:w="4962" w:type="pct"/>
                <w:gridSpan w:val="4"/>
                <w:shd w:val="clear" w:color="auto" w:fill="DBE5F1" w:themeFill="accent1" w:themeFillTint="33"/>
                <w:vAlign w:val="center"/>
              </w:tcPr>
            </w:tcPrChange>
          </w:tcPr>
          <w:p w14:paraId="6B98BD52" w14:textId="06A722AA" w:rsidR="00547461" w:rsidRPr="00F957C8" w:rsidDel="00547461" w:rsidRDefault="00547461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53" w:author="Alejandro" w:date="2018-04-27T13:01:00Z"/>
                <w:rFonts w:ascii="Khmer UI" w:hAnsi="Khmer UI" w:cs="Khmer UI"/>
                <w:sz w:val="22"/>
                <w:szCs w:val="22"/>
              </w:rPr>
            </w:pPr>
            <w:del w:id="54" w:author="Alejandro" w:date="2018-04-27T13:01:00Z">
              <w:r w:rsidRPr="00F957C8" w:rsidDel="00547461">
                <w:rPr>
                  <w:rFonts w:ascii="Khmer UI" w:hAnsi="Khmer UI" w:cs="Khmer UI"/>
                  <w:sz w:val="18"/>
                  <w:szCs w:val="22"/>
                </w:rPr>
                <w:delText xml:space="preserve">Nombre completo </w:delText>
              </w:r>
              <w:r w:rsidRPr="00F957C8" w:rsidDel="00547461">
                <w:rPr>
                  <w:rFonts w:ascii="Khmer UI" w:hAnsi="Khmer UI" w:cs="Khmer UI"/>
                  <w:sz w:val="22"/>
                  <w:szCs w:val="22"/>
                </w:rPr>
                <w:delText>Ponente 3</w:delText>
              </w:r>
            </w:del>
          </w:p>
          <w:p w14:paraId="46A4B5FC" w14:textId="79451DE4" w:rsidR="00547461" w:rsidRPr="00F957C8" w:rsidDel="00547461" w:rsidRDefault="00547461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55" w:author="Alejandro" w:date="2018-04-27T13:01:00Z"/>
                <w:rFonts w:ascii="Khmer UI" w:hAnsi="Khmer UI" w:cs="Khmer UI"/>
                <w:szCs w:val="22"/>
              </w:rPr>
            </w:pPr>
            <w:del w:id="56" w:author="Alejandro" w:date="2018-04-27T13:01:00Z">
              <w:r w:rsidRPr="00F957C8" w:rsidDel="00547461">
                <w:rPr>
                  <w:rFonts w:ascii="Khmer UI" w:hAnsi="Khmer UI" w:cs="Khmer UI"/>
                  <w:szCs w:val="22"/>
                </w:rPr>
                <w:delText xml:space="preserve">Teléfono celular: </w:delText>
              </w:r>
            </w:del>
          </w:p>
          <w:p w14:paraId="1A1380E9" w14:textId="54E98D3A" w:rsidR="00547461" w:rsidRPr="00F957C8" w:rsidDel="00547461" w:rsidRDefault="00547461" w:rsidP="0035240E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57" w:author="Alejandro" w:date="2018-04-27T13:01:00Z"/>
                <w:rFonts w:ascii="Khmer UI" w:hAnsi="Khmer UI" w:cs="Khmer UI"/>
                <w:szCs w:val="22"/>
              </w:rPr>
            </w:pPr>
            <w:del w:id="58" w:author="Alejandro" w:date="2018-04-27T13:01:00Z">
              <w:r w:rsidRPr="00F957C8" w:rsidDel="00547461">
                <w:rPr>
                  <w:rFonts w:ascii="Khmer UI" w:hAnsi="Khmer UI" w:cs="Khmer UI"/>
                  <w:szCs w:val="22"/>
                </w:rPr>
                <w:delText xml:space="preserve">Correo electrónico : </w:delText>
              </w:r>
            </w:del>
          </w:p>
          <w:p w14:paraId="4E58FB12" w14:textId="1EDBD020" w:rsidR="00547461" w:rsidRPr="00F957C8" w:rsidDel="00547461" w:rsidRDefault="00547461" w:rsidP="00547461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59" w:author="Alejandro" w:date="2018-04-27T13:01:00Z"/>
                <w:rFonts w:ascii="Khmer UI" w:hAnsi="Khmer UI" w:cs="Khmer UI"/>
                <w:szCs w:val="22"/>
              </w:rPr>
              <w:pPrChange w:id="60" w:author="Alejandro" w:date="2018-04-27T13:01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del w:id="61" w:author="Alejandro" w:date="2018-04-27T13:01:00Z">
              <w:r w:rsidRPr="00F957C8" w:rsidDel="00547461">
                <w:rPr>
                  <w:rFonts w:ascii="Khmer UI" w:hAnsi="Khmer UI" w:cs="Khmer UI"/>
                  <w:szCs w:val="22"/>
                </w:rPr>
                <w:delText>Número de horas que impartirá:</w:delText>
              </w:r>
            </w:del>
          </w:p>
          <w:p w14:paraId="2BFA40E0" w14:textId="5DA3D89D" w:rsidR="00547461" w:rsidRPr="00F957C8" w:rsidRDefault="00547461" w:rsidP="00547461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  <w:pPrChange w:id="62" w:author="Alejandro" w:date="2018-04-27T13:01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del w:id="63" w:author="Alejandro" w:date="2018-04-27T12:42:00Z">
              <w:r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Del="008F00CA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Pr="00761F48" w:rsidDel="008F00CA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</w:p>
        </w:tc>
      </w:tr>
    </w:tbl>
    <w:p w14:paraId="4AF63DE3" w14:textId="3BCEF3E6" w:rsidR="001170B6" w:rsidRDefault="00E924FE" w:rsidP="00E924FE">
      <w:r>
        <w:t>*</w:t>
      </w:r>
      <w:r w:rsidR="00A55CC9">
        <w:t xml:space="preserve"> E</w:t>
      </w:r>
      <w:r>
        <w:t>l número de horas del curso debe dividirse entre el número de ponentes</w:t>
      </w:r>
      <w:r w:rsidR="00767078">
        <w:t xml:space="preserve"> para el registro de las constancias</w:t>
      </w:r>
      <w:r>
        <w:t>.</w:t>
      </w:r>
    </w:p>
    <w:p w14:paraId="63B10282" w14:textId="77777777" w:rsidR="00E924FE" w:rsidRDefault="00E924FE" w:rsidP="00E924FE"/>
    <w:tbl>
      <w:tblPr>
        <w:tblW w:w="512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6"/>
        <w:gridCol w:w="1207"/>
        <w:gridCol w:w="450"/>
        <w:gridCol w:w="1480"/>
        <w:gridCol w:w="843"/>
        <w:gridCol w:w="884"/>
        <w:gridCol w:w="2034"/>
        <w:gridCol w:w="2609"/>
        <w:tblGridChange w:id="64">
          <w:tblGrid>
            <w:gridCol w:w="1196"/>
            <w:gridCol w:w="1207"/>
            <w:gridCol w:w="450"/>
            <w:gridCol w:w="1480"/>
            <w:gridCol w:w="843"/>
            <w:gridCol w:w="884"/>
            <w:gridCol w:w="2034"/>
            <w:gridCol w:w="2609"/>
          </w:tblGrid>
        </w:tblGridChange>
      </w:tblGrid>
      <w:tr w:rsidR="00D277B1" w:rsidRPr="00430848" w14:paraId="35CF661D" w14:textId="77777777" w:rsidTr="00631DD2">
        <w:trPr>
          <w:trHeight w:val="259"/>
          <w:tblCellSpacing w:w="20" w:type="dxa"/>
        </w:trPr>
        <w:tc>
          <w:tcPr>
            <w:tcW w:w="4963" w:type="pct"/>
            <w:gridSpan w:val="8"/>
            <w:shd w:val="clear" w:color="auto" w:fill="auto"/>
          </w:tcPr>
          <w:p w14:paraId="18BA154A" w14:textId="77777777" w:rsidR="00D277B1" w:rsidRPr="008B2F94" w:rsidRDefault="00D277B1" w:rsidP="00524065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orbel" w:hAnsi="Corbel" w:cs="ArialNarrow"/>
                <w:b/>
                <w:color w:val="4BACC6" w:themeColor="accent5"/>
                <w:sz w:val="24"/>
                <w:szCs w:val="24"/>
              </w:rPr>
            </w:pPr>
            <w:r w:rsidRPr="008B2F94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Estatus de cada ponente*</w:t>
            </w:r>
          </w:p>
        </w:tc>
      </w:tr>
      <w:tr w:rsidR="00D277B1" w:rsidRPr="00430848" w14:paraId="7655CFC2" w14:textId="77777777" w:rsidTr="00631DD2">
        <w:trPr>
          <w:trHeight w:val="302"/>
          <w:tblCellSpacing w:w="20" w:type="dxa"/>
        </w:trPr>
        <w:tc>
          <w:tcPr>
            <w:tcW w:w="4963" w:type="pct"/>
            <w:gridSpan w:val="8"/>
            <w:tcBorders>
              <w:bottom w:val="nil"/>
              <w:right w:val="inset" w:sz="6" w:space="0" w:color="auto"/>
            </w:tcBorders>
            <w:shd w:val="clear" w:color="auto" w:fill="auto"/>
          </w:tcPr>
          <w:p w14:paraId="708D4325" w14:textId="77777777" w:rsidR="00D277B1" w:rsidRPr="00430848" w:rsidRDefault="00D277B1" w:rsidP="00191E4D">
            <w:pPr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>
              <w:rPr>
                <w:rFonts w:ascii="Century Gothic" w:hAnsi="Century Gothic" w:cs="ArialNarrow"/>
              </w:rPr>
              <w:t>Marque con una “X” según corresponda</w:t>
            </w:r>
          </w:p>
        </w:tc>
      </w:tr>
      <w:tr w:rsidR="00631DD2" w:rsidRPr="00430848" w14:paraId="18F39F58" w14:textId="77777777" w:rsidTr="00547461">
        <w:trPr>
          <w:trHeight w:val="302"/>
          <w:tblCellSpacing w:w="20" w:type="dxa"/>
        </w:trPr>
        <w:tc>
          <w:tcPr>
            <w:tcW w:w="545" w:type="pct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55104647" w14:textId="77777777" w:rsidR="00D277B1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  <w:p w14:paraId="6C64F4EC" w14:textId="77777777" w:rsidR="00D277B1" w:rsidRPr="00D277B1" w:rsidRDefault="00D277B1" w:rsidP="00D277B1">
            <w:pPr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0070C0"/>
                <w:szCs w:val="22"/>
              </w:rPr>
              <w:t>Ponente 1</w:t>
            </w:r>
          </w:p>
        </w:tc>
        <w:tc>
          <w:tcPr>
            <w:tcW w:w="7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14E77C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a)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Académico de la Facultad</w:t>
            </w:r>
          </w:p>
        </w:tc>
        <w:tc>
          <w:tcPr>
            <w:tcW w:w="6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0173A9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b)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Estudiante de maestría</w:t>
            </w:r>
          </w:p>
        </w:tc>
        <w:tc>
          <w:tcPr>
            <w:tcW w:w="7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BEFEB9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c)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Estudiante de doctorado</w:t>
            </w:r>
          </w:p>
        </w:tc>
        <w:tc>
          <w:tcPr>
            <w:tcW w:w="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3EE15D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d)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 xml:space="preserve">Egresado de </w:t>
            </w:r>
            <w:r w:rsidR="00727457">
              <w:rPr>
                <w:rFonts w:ascii="Century Gothic" w:hAnsi="Century Gothic" w:cs="ArialNarrow"/>
                <w:sz w:val="18"/>
              </w:rPr>
              <w:t>la L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icenciatura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245884AE" w14:textId="77777777" w:rsidR="00D277B1" w:rsidRDefault="008B2F94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e)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Otr</w:t>
            </w:r>
            <w:r w:rsidR="00F957C8">
              <w:rPr>
                <w:rFonts w:ascii="Century Gothic" w:hAnsi="Century Gothic" w:cs="ArialNarrow"/>
                <w:sz w:val="18"/>
              </w:rPr>
              <w:t>o</w:t>
            </w:r>
          </w:p>
          <w:p w14:paraId="72E6BD28" w14:textId="77777777" w:rsidR="00F957C8" w:rsidRPr="00F957C8" w:rsidRDefault="00F957C8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</w:rPr>
            </w:pPr>
            <w:r w:rsidRPr="00526E8A">
              <w:rPr>
                <w:rFonts w:ascii="Century Gothic" w:hAnsi="Century Gothic" w:cs="ArialNarrow"/>
                <w:sz w:val="16"/>
              </w:rPr>
              <w:t>Especifique</w:t>
            </w:r>
          </w:p>
        </w:tc>
      </w:tr>
      <w:tr w:rsidR="00631DD2" w:rsidRPr="00430848" w14:paraId="34E90CBF" w14:textId="77777777" w:rsidTr="00547461">
        <w:trPr>
          <w:trHeight w:val="302"/>
          <w:tblCellSpacing w:w="20" w:type="dxa"/>
        </w:trPr>
        <w:tc>
          <w:tcPr>
            <w:tcW w:w="545" w:type="pct"/>
            <w:vMerge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34B787" w14:textId="77777777" w:rsidR="00D277B1" w:rsidRPr="00430848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  <w:tc>
          <w:tcPr>
            <w:tcW w:w="7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2719799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6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D1B574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2AFA0F" w14:textId="4EA41783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</w:t>
            </w:r>
            <w:ins w:id="65" w:author="Alejandro" w:date="2018-04-27T13:01:00Z">
              <w:r w:rsidR="00547461">
                <w:rPr>
                  <w:rFonts w:ascii="Century Gothic" w:hAnsi="Century Gothic" w:cs="ArialNarrow"/>
                  <w:sz w:val="18"/>
                </w:rPr>
                <w:t xml:space="preserve"> 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    )</w:t>
            </w:r>
          </w:p>
        </w:tc>
        <w:tc>
          <w:tcPr>
            <w:tcW w:w="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C7DFE5" w14:textId="69AA6DF4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</w:t>
            </w:r>
            <w:del w:id="66" w:author="Alejandro" w:date="2018-04-27T13:02:00Z">
              <w:r w:rsidRPr="008B2F94" w:rsidDel="00547461">
                <w:rPr>
                  <w:rFonts w:ascii="Century Gothic" w:hAnsi="Century Gothic" w:cs="ArialNarrow"/>
                  <w:sz w:val="18"/>
                </w:rPr>
                <w:delText xml:space="preserve"> </w:delText>
              </w:r>
            </w:del>
            <w:r w:rsidRPr="008B2F94">
              <w:rPr>
                <w:rFonts w:ascii="Century Gothic" w:hAnsi="Century Gothic" w:cs="ArialNarrow"/>
                <w:sz w:val="18"/>
              </w:rPr>
              <w:t xml:space="preserve">   )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77E55B36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547461" w:rsidRPr="00430848" w14:paraId="2E128849" w14:textId="77777777" w:rsidTr="00547461">
        <w:tblPrEx>
          <w:tblW w:w="5121" w:type="pct"/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ayout w:type="fixed"/>
          <w:tblLook w:val="01E0" w:firstRow="1" w:lastRow="1" w:firstColumn="1" w:lastColumn="1" w:noHBand="0" w:noVBand="0"/>
          <w:tblPrExChange w:id="67" w:author="Alejandro" w:date="2018-04-27T13:02:00Z">
            <w:tblPrEx>
              <w:tblW w:w="5121" w:type="pct"/>
              <w:tblCellSpacing w:w="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105"/>
          <w:tblCellSpacing w:w="20" w:type="dxa"/>
          <w:trPrChange w:id="68" w:author="Alejandro" w:date="2018-04-27T13:02:00Z">
            <w:trPr>
              <w:trHeight w:val="302"/>
              <w:tblCellSpacing w:w="20" w:type="dxa"/>
            </w:trPr>
          </w:trPrChange>
        </w:trPr>
        <w:tc>
          <w:tcPr>
            <w:tcW w:w="4963" w:type="pct"/>
            <w:gridSpan w:val="8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  <w:tcPrChange w:id="69" w:author="Alejandro" w:date="2018-04-27T13:02:00Z">
              <w:tcPr>
                <w:tcW w:w="4963" w:type="pct"/>
                <w:gridSpan w:val="8"/>
                <w:tcBorders>
                  <w:top w:val="outset" w:sz="6" w:space="0" w:color="auto"/>
                  <w:bottom w:val="outset" w:sz="6" w:space="0" w:color="auto"/>
                  <w:right w:val="inset" w:sz="6" w:space="0" w:color="auto"/>
                </w:tcBorders>
                <w:shd w:val="clear" w:color="auto" w:fill="auto"/>
              </w:tcPr>
            </w:tcPrChange>
          </w:tcPr>
          <w:p w14:paraId="4A4F9415" w14:textId="77777777" w:rsidR="00547461" w:rsidRPr="008B2F94" w:rsidDel="00547461" w:rsidRDefault="0054746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del w:id="70" w:author="Alejandro" w:date="2018-04-27T13:02:00Z"/>
                <w:rFonts w:ascii="Century Gothic" w:hAnsi="Century Gothic" w:cs="ArialNarrow"/>
              </w:rPr>
            </w:pPr>
            <w:del w:id="71" w:author="Alejandro" w:date="2018-04-27T13:02:00Z">
              <w:r w:rsidRPr="008B2F94" w:rsidDel="00547461">
                <w:rPr>
                  <w:rFonts w:ascii="Khmer UI" w:hAnsi="Khmer UI" w:cs="Khmer UI"/>
                  <w:color w:val="00B050"/>
                  <w:szCs w:val="22"/>
                </w:rPr>
                <w:delText>Ponente 2</w:delText>
              </w:r>
            </w:del>
          </w:p>
          <w:p w14:paraId="6FBA9139" w14:textId="73E61A60" w:rsidR="00547461" w:rsidRPr="008B2F94" w:rsidDel="00547461" w:rsidRDefault="00547461" w:rsidP="00547461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72" w:author="Alejandro" w:date="2018-04-27T13:02:00Z"/>
                <w:rFonts w:ascii="Century Gothic" w:hAnsi="Century Gothic" w:cs="ArialNarrow"/>
                <w:sz w:val="18"/>
              </w:rPr>
              <w:pPrChange w:id="73" w:author="Alejandro" w:date="2018-04-27T13:02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  <w:jc w:val="center"/>
                </w:pPr>
              </w:pPrChange>
            </w:pPr>
            <w:del w:id="74" w:author="Alejandro" w:date="2018-04-27T13:02:00Z">
              <w:r w:rsidRPr="008B2F94" w:rsidDel="00547461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  <w:p w14:paraId="0017EB9E" w14:textId="5D8EBAC7" w:rsidR="00547461" w:rsidRPr="008B2F94" w:rsidDel="00547461" w:rsidRDefault="00547461" w:rsidP="00547461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75" w:author="Alejandro" w:date="2018-04-27T13:02:00Z"/>
                <w:rFonts w:ascii="Century Gothic" w:hAnsi="Century Gothic" w:cs="ArialNarrow"/>
                <w:sz w:val="18"/>
              </w:rPr>
              <w:pPrChange w:id="76" w:author="Alejandro" w:date="2018-04-27T13:02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  <w:jc w:val="center"/>
                </w:pPr>
              </w:pPrChange>
            </w:pPr>
            <w:del w:id="77" w:author="Alejandro" w:date="2018-04-27T13:02:00Z">
              <w:r w:rsidRPr="008B2F94" w:rsidDel="00547461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  <w:p w14:paraId="3A42A148" w14:textId="47A03F55" w:rsidR="00547461" w:rsidRPr="008B2F94" w:rsidDel="00547461" w:rsidRDefault="00547461" w:rsidP="00547461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78" w:author="Alejandro" w:date="2018-04-27T13:02:00Z"/>
                <w:rFonts w:ascii="Century Gothic" w:hAnsi="Century Gothic" w:cs="ArialNarrow"/>
                <w:sz w:val="18"/>
              </w:rPr>
              <w:pPrChange w:id="79" w:author="Alejandro" w:date="2018-04-27T13:02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  <w:jc w:val="center"/>
                </w:pPr>
              </w:pPrChange>
            </w:pPr>
            <w:del w:id="80" w:author="Alejandro" w:date="2018-04-27T13:02:00Z">
              <w:r w:rsidRPr="008B2F94" w:rsidDel="00547461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  <w:p w14:paraId="48062050" w14:textId="3217130D" w:rsidR="00547461" w:rsidRPr="008B2F94" w:rsidRDefault="00547461" w:rsidP="0054746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  <w:pPrChange w:id="81" w:author="Alejandro" w:date="2018-04-27T13:02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del w:id="82" w:author="Alejandro" w:date="2018-04-27T13:02:00Z">
              <w:r w:rsidRPr="008B2F94" w:rsidDel="00547461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</w:tc>
      </w:tr>
      <w:tr w:rsidR="0035240E" w:rsidRPr="00430848" w14:paraId="3B205768" w14:textId="77777777" w:rsidTr="0035240E">
        <w:tblPrEx>
          <w:tblW w:w="5121" w:type="pct"/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ayout w:type="fixed"/>
          <w:tblLook w:val="01E0" w:firstRow="1" w:lastRow="1" w:firstColumn="1" w:lastColumn="1" w:noHBand="0" w:noVBand="0"/>
          <w:tblPrExChange w:id="83" w:author="Alejandro" w:date="2018-04-27T12:53:00Z">
            <w:tblPrEx>
              <w:tblW w:w="5121" w:type="pct"/>
              <w:tblCellSpacing w:w="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93"/>
          <w:tblCellSpacing w:w="20" w:type="dxa"/>
          <w:trPrChange w:id="84" w:author="Alejandro" w:date="2018-04-27T12:53:00Z">
            <w:trPr>
              <w:trHeight w:val="302"/>
              <w:tblCellSpacing w:w="20" w:type="dxa"/>
            </w:trPr>
          </w:trPrChange>
        </w:trPr>
        <w:tc>
          <w:tcPr>
            <w:tcW w:w="4963" w:type="pct"/>
            <w:gridSpan w:val="8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  <w:tcPrChange w:id="85" w:author="Alejandro" w:date="2018-04-27T12:53:00Z">
              <w:tcPr>
                <w:tcW w:w="4963" w:type="pct"/>
                <w:gridSpan w:val="8"/>
                <w:tcBorders>
                  <w:top w:val="outset" w:sz="6" w:space="0" w:color="auto"/>
                  <w:bottom w:val="outset" w:sz="6" w:space="0" w:color="auto"/>
                  <w:right w:val="inset" w:sz="6" w:space="0" w:color="auto"/>
                </w:tcBorders>
                <w:shd w:val="clear" w:color="auto" w:fill="auto"/>
              </w:tcPr>
            </w:tcPrChange>
          </w:tcPr>
          <w:p w14:paraId="2F17722D" w14:textId="2D2461D7" w:rsidR="0035240E" w:rsidRPr="008B2F94" w:rsidDel="0035240E" w:rsidRDefault="0035240E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del w:id="86" w:author="Alejandro" w:date="2018-04-27T12:53:00Z"/>
                <w:rFonts w:ascii="Century Gothic" w:hAnsi="Century Gothic" w:cs="ArialNarrow"/>
              </w:rPr>
            </w:pPr>
            <w:del w:id="87" w:author="Alejandro" w:date="2018-04-27T12:53:00Z">
              <w:r w:rsidRPr="008B2F94" w:rsidDel="0035240E">
                <w:rPr>
                  <w:rFonts w:ascii="Khmer UI" w:hAnsi="Khmer UI" w:cs="Khmer UI"/>
                  <w:color w:val="8064A2" w:themeColor="accent4"/>
                  <w:szCs w:val="22"/>
                </w:rPr>
                <w:delText>Ponente 3</w:delText>
              </w:r>
            </w:del>
          </w:p>
          <w:p w14:paraId="7B1B966A" w14:textId="545DCCF3" w:rsidR="0035240E" w:rsidRPr="008B2F94" w:rsidDel="0035240E" w:rsidRDefault="0035240E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del w:id="88" w:author="Alejandro" w:date="2018-04-27T12:53:00Z"/>
                <w:rFonts w:ascii="Century Gothic" w:hAnsi="Century Gothic" w:cs="ArialNarrow"/>
                <w:sz w:val="18"/>
              </w:rPr>
            </w:pPr>
            <w:del w:id="89" w:author="Alejandro" w:date="2018-04-27T12:53:00Z">
              <w:r w:rsidRPr="008B2F94" w:rsidDel="0035240E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  <w:p w14:paraId="15E09D9D" w14:textId="015B0204" w:rsidR="0035240E" w:rsidRPr="008B2F94" w:rsidDel="0035240E" w:rsidRDefault="0035240E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del w:id="90" w:author="Alejandro" w:date="2018-04-27T12:53:00Z"/>
                <w:rFonts w:ascii="Century Gothic" w:hAnsi="Century Gothic" w:cs="ArialNarrow"/>
                <w:sz w:val="18"/>
              </w:rPr>
            </w:pPr>
            <w:del w:id="91" w:author="Alejandro" w:date="2018-04-27T12:53:00Z">
              <w:r w:rsidRPr="008B2F94" w:rsidDel="0035240E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  <w:p w14:paraId="0BF1EE09" w14:textId="290D552F" w:rsidR="0035240E" w:rsidRPr="008B2F94" w:rsidDel="0035240E" w:rsidRDefault="0035240E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del w:id="92" w:author="Alejandro" w:date="2018-04-27T12:53:00Z"/>
                <w:rFonts w:ascii="Century Gothic" w:hAnsi="Century Gothic" w:cs="ArialNarrow"/>
                <w:sz w:val="18"/>
              </w:rPr>
            </w:pPr>
            <w:del w:id="93" w:author="Alejandro" w:date="2018-04-27T12:53:00Z">
              <w:r w:rsidRPr="008B2F94" w:rsidDel="0035240E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  <w:p w14:paraId="11105883" w14:textId="389D8109" w:rsidR="0035240E" w:rsidRPr="008B2F94" w:rsidRDefault="0035240E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  <w:del w:id="94" w:author="Alejandro" w:date="2018-04-27T12:53:00Z">
              <w:r w:rsidRPr="008B2F94" w:rsidDel="0035240E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</w:tc>
      </w:tr>
      <w:tr w:rsidR="00631DD2" w:rsidRPr="00430848" w14:paraId="0C89DAD6" w14:textId="77777777" w:rsidTr="00547461">
        <w:trPr>
          <w:trHeight w:val="339"/>
          <w:tblCellSpacing w:w="20" w:type="dxa"/>
        </w:trPr>
        <w:tc>
          <w:tcPr>
            <w:tcW w:w="1105" w:type="pct"/>
            <w:gridSpan w:val="2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62C60500" w14:textId="77777777" w:rsidR="008B2F94" w:rsidRPr="008B2F94" w:rsidRDefault="008B2F94" w:rsidP="008B2F94">
            <w:pPr>
              <w:jc w:val="center"/>
              <w:rPr>
                <w:rFonts w:ascii="Century Gothic" w:hAnsi="Century Gothic" w:cs="ArialNarrow"/>
                <w:b/>
                <w:sz w:val="18"/>
                <w:szCs w:val="24"/>
              </w:rPr>
            </w:pPr>
            <w:r w:rsidRPr="008B2F94">
              <w:rPr>
                <w:rFonts w:ascii="Century Gothic" w:hAnsi="Century Gothic" w:cs="ArialNarrow"/>
                <w:b/>
                <w:sz w:val="18"/>
                <w:szCs w:val="24"/>
              </w:rPr>
              <w:t>*</w:t>
            </w:r>
            <w:r w:rsidRPr="008B2F94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En los casos B, C, D y E</w:t>
            </w:r>
            <w:r w:rsidR="00D345B1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,</w:t>
            </w:r>
          </w:p>
          <w:p w14:paraId="61BAB122" w14:textId="77777777" w:rsidR="008B2F94" w:rsidRPr="00430848" w:rsidRDefault="00D345B1" w:rsidP="008B2F94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,Bold"/>
                <w:bCs/>
                <w:sz w:val="18"/>
                <w:szCs w:val="24"/>
              </w:rPr>
              <w:t>i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t xml:space="preserve">ncluir la firma de </w:t>
            </w:r>
            <w:r w:rsidR="008B2F94" w:rsidRPr="008B2F94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visto bueno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t xml:space="preserve"> de un académico de la Facultad de Psicología</w:t>
            </w:r>
          </w:p>
        </w:tc>
        <w:tc>
          <w:tcPr>
            <w:tcW w:w="127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22A40EA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Nombre completo</w:t>
            </w:r>
            <w:r w:rsidR="00524065">
              <w:rPr>
                <w:rFonts w:ascii="Century Gothic" w:hAnsi="Century Gothic" w:cs="ArialNarrow,Bold"/>
                <w:bCs/>
                <w:szCs w:val="24"/>
              </w:rPr>
              <w:t xml:space="preserve"> del académico</w:t>
            </w:r>
          </w:p>
        </w:tc>
        <w:tc>
          <w:tcPr>
            <w:tcW w:w="254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A092980" w14:textId="12B8707F" w:rsidR="008B2F94" w:rsidRPr="00430848" w:rsidRDefault="008F00CA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95" w:author="Alejandro" w:date="2018-04-27T12:37:00Z">
              <w:r>
                <w:rPr>
                  <w:rFonts w:ascii="Century Gothic" w:hAnsi="Century Gothic" w:cs="ArialNarrow"/>
                </w:rPr>
                <w:t>Dr. Arturo Bouzas Riaño</w:t>
              </w:r>
            </w:ins>
          </w:p>
        </w:tc>
      </w:tr>
      <w:tr w:rsidR="00631DD2" w:rsidRPr="00430848" w14:paraId="749D4795" w14:textId="77777777" w:rsidTr="00547461">
        <w:trPr>
          <w:trHeight w:val="359"/>
          <w:tblCellSpacing w:w="20" w:type="dxa"/>
        </w:trPr>
        <w:tc>
          <w:tcPr>
            <w:tcW w:w="1105" w:type="pct"/>
            <w:gridSpan w:val="2"/>
            <w:vMerge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1F9CF439" w14:textId="77777777" w:rsidR="008B2F94" w:rsidRPr="00FF74AB" w:rsidRDefault="008B2F94" w:rsidP="008B2F94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</w:p>
        </w:tc>
        <w:tc>
          <w:tcPr>
            <w:tcW w:w="127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6351F630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Correo electrónico</w:t>
            </w:r>
          </w:p>
        </w:tc>
        <w:tc>
          <w:tcPr>
            <w:tcW w:w="254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A5E7437" w14:textId="43691DF7" w:rsidR="008B2F94" w:rsidRPr="00430848" w:rsidRDefault="008F00CA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96" w:author="Alejandro" w:date="2018-04-27T12:37:00Z">
              <w:r>
                <w:rPr>
                  <w:rFonts w:ascii="Century Gothic" w:hAnsi="Century Gothic" w:cs="ArialNarrow"/>
                </w:rPr>
                <w:t>abouzasr</w:t>
              </w:r>
              <w:r w:rsidRPr="008F00CA">
                <w:rPr>
                  <w:rFonts w:ascii="Century Gothic" w:hAnsi="Century Gothic" w:cs="ArialNarrow"/>
                </w:rPr>
                <w:t>@</w:t>
              </w:r>
              <w:r>
                <w:rPr>
                  <w:rFonts w:ascii="Century Gothic" w:hAnsi="Century Gothic" w:cs="ArialNarrow"/>
                </w:rPr>
                <w:t>gmail.com</w:t>
              </w:r>
            </w:ins>
          </w:p>
        </w:tc>
      </w:tr>
      <w:tr w:rsidR="00631DD2" w:rsidRPr="00430848" w14:paraId="3E3D2F5F" w14:textId="77777777" w:rsidTr="00547461">
        <w:trPr>
          <w:trHeight w:val="568"/>
          <w:tblCellSpacing w:w="20" w:type="dxa"/>
        </w:trPr>
        <w:tc>
          <w:tcPr>
            <w:tcW w:w="1105" w:type="pct"/>
            <w:gridSpan w:val="2"/>
            <w:vMerge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D004A8" w14:textId="77777777" w:rsidR="008B2F94" w:rsidRPr="00FF74AB" w:rsidRDefault="008B2F94" w:rsidP="008B2F94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</w:p>
        </w:tc>
        <w:tc>
          <w:tcPr>
            <w:tcW w:w="127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74F7FAA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Firma</w:t>
            </w:r>
          </w:p>
        </w:tc>
        <w:tc>
          <w:tcPr>
            <w:tcW w:w="254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FE18669" w14:textId="77777777" w:rsid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  <w:p w14:paraId="29EE21F8" w14:textId="77777777" w:rsidR="00D345B1" w:rsidRDefault="00D345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  <w:p w14:paraId="2F99E6EF" w14:textId="77777777" w:rsidR="00D345B1" w:rsidRPr="007B6D7A" w:rsidRDefault="00D345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</w:tc>
      </w:tr>
    </w:tbl>
    <w:p w14:paraId="4C4F3377" w14:textId="77777777" w:rsidR="008B2F94" w:rsidRDefault="008B2F94">
      <w:pPr>
        <w:rPr>
          <w:ins w:id="97" w:author="Alejandro" w:date="2018-04-27T12:53:00Z"/>
        </w:rPr>
      </w:pPr>
    </w:p>
    <w:p w14:paraId="3F6F9989" w14:textId="77777777" w:rsidR="0035240E" w:rsidRDefault="0035240E">
      <w:pPr>
        <w:rPr>
          <w:ins w:id="98" w:author="Alejandro" w:date="2018-04-27T12:53:00Z"/>
        </w:rPr>
      </w:pPr>
    </w:p>
    <w:p w14:paraId="3761EF91" w14:textId="77777777" w:rsidR="0035240E" w:rsidRDefault="0035240E">
      <w:pPr>
        <w:rPr>
          <w:ins w:id="99" w:author="Alejandro" w:date="2018-04-27T13:42:00Z"/>
        </w:rPr>
      </w:pPr>
    </w:p>
    <w:p w14:paraId="399D12D4" w14:textId="77777777" w:rsidR="001122F3" w:rsidRDefault="001122F3">
      <w:pPr>
        <w:rPr>
          <w:ins w:id="100" w:author="Alejandro" w:date="2018-04-27T13:42:00Z"/>
        </w:rPr>
      </w:pPr>
    </w:p>
    <w:p w14:paraId="59E8172C" w14:textId="77777777" w:rsidR="001122F3" w:rsidRDefault="001122F3">
      <w:pPr>
        <w:rPr>
          <w:ins w:id="101" w:author="Alejandro" w:date="2018-04-27T13:42:00Z"/>
        </w:rPr>
      </w:pPr>
    </w:p>
    <w:p w14:paraId="37CDC9C1" w14:textId="77777777" w:rsidR="001122F3" w:rsidRDefault="001122F3">
      <w:pPr>
        <w:rPr>
          <w:ins w:id="102" w:author="Alejandro" w:date="2018-04-27T13:42:00Z"/>
        </w:rPr>
      </w:pPr>
    </w:p>
    <w:p w14:paraId="6CC1B1A0" w14:textId="77777777" w:rsidR="001122F3" w:rsidRDefault="001122F3">
      <w:pPr>
        <w:rPr>
          <w:ins w:id="103" w:author="Alejandro" w:date="2018-04-27T12:53:00Z"/>
        </w:rPr>
      </w:pPr>
    </w:p>
    <w:p w14:paraId="43305C80" w14:textId="77777777" w:rsidR="0035240E" w:rsidRDefault="0035240E">
      <w:pPr>
        <w:rPr>
          <w:ins w:id="104" w:author="Alejandro" w:date="2018-04-27T12:53:00Z"/>
        </w:rPr>
      </w:pPr>
    </w:p>
    <w:p w14:paraId="315977A3" w14:textId="77777777" w:rsidR="0035240E" w:rsidRDefault="0035240E"/>
    <w:tbl>
      <w:tblPr>
        <w:tblpPr w:leftFromText="141" w:rightFromText="141" w:vertAnchor="text" w:tblpY="1"/>
        <w:tblOverlap w:val="never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204"/>
        <w:gridCol w:w="1308"/>
        <w:gridCol w:w="1809"/>
        <w:gridCol w:w="1543"/>
        <w:gridCol w:w="1454"/>
        <w:gridCol w:w="1626"/>
        <w:gridCol w:w="1506"/>
      </w:tblGrid>
      <w:tr w:rsidR="00526E8A" w:rsidRPr="008B2F94" w14:paraId="74CB4DC6" w14:textId="77777777" w:rsidTr="00526E8A">
        <w:trPr>
          <w:trHeight w:val="287"/>
          <w:tblCellSpacing w:w="20" w:type="dxa"/>
        </w:trPr>
        <w:tc>
          <w:tcPr>
            <w:tcW w:w="10370" w:type="dxa"/>
            <w:gridSpan w:val="7"/>
            <w:tcBorders>
              <w:bottom w:val="nil"/>
              <w:right w:val="inset" w:sz="6" w:space="0" w:color="auto"/>
            </w:tcBorders>
          </w:tcPr>
          <w:p w14:paraId="157641E9" w14:textId="77777777" w:rsidR="00526E8A" w:rsidRPr="008B2F94" w:rsidRDefault="00526E8A" w:rsidP="00526E8A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lastRenderedPageBreak/>
              <w:t>C</w:t>
            </w:r>
            <w:r w:rsidRPr="00631DD2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ampo del curso o taller propuesto</w:t>
            </w:r>
          </w:p>
        </w:tc>
      </w:tr>
      <w:tr w:rsidR="00526E8A" w:rsidRPr="008B2F94" w14:paraId="29D64FC0" w14:textId="77777777" w:rsidTr="00526E8A">
        <w:trPr>
          <w:trHeight w:val="287"/>
          <w:tblCellSpacing w:w="20" w:type="dxa"/>
        </w:trPr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673A5BB" w14:textId="77777777" w:rsidR="00535EAD" w:rsidRPr="00526E8A" w:rsidRDefault="00526E8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Clínica y de la Salud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DA9DA11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de la Educación</w:t>
            </w:r>
          </w:p>
        </w:tc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1F7D91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Ciencias Cognitivas y del Comportamiento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20F0C6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Psicobiología y Neurociencias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9C1D89C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Procesos Psicosociales y Culturales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FBC1A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Organizacional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77000CB4" w14:textId="7C7DA6EB" w:rsidR="00535EAD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Otr</w:t>
            </w:r>
            <w:r w:rsidR="00A55CC9">
              <w:rPr>
                <w:rFonts w:ascii="Century Gothic" w:hAnsi="Century Gothic" w:cs="ArialNarrow"/>
              </w:rPr>
              <w:t>o</w:t>
            </w:r>
          </w:p>
          <w:p w14:paraId="57F45EBC" w14:textId="77777777" w:rsidR="00F957C8" w:rsidRPr="00526E8A" w:rsidRDefault="00F957C8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</w:rPr>
            </w:pPr>
            <w:r w:rsidRPr="00526E8A">
              <w:rPr>
                <w:rFonts w:ascii="Century Gothic" w:hAnsi="Century Gothic" w:cs="ArialNarrow"/>
                <w:sz w:val="16"/>
              </w:rPr>
              <w:t>Especifique</w:t>
            </w:r>
          </w:p>
          <w:p w14:paraId="54E32A30" w14:textId="77777777" w:rsidR="00F957C8" w:rsidRPr="008B2F94" w:rsidRDefault="00F957C8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</w:tr>
      <w:tr w:rsidR="00526E8A" w:rsidRPr="008B2F94" w14:paraId="29ADE57B" w14:textId="77777777" w:rsidTr="00526E8A">
        <w:trPr>
          <w:trHeight w:val="287"/>
          <w:tblCellSpacing w:w="20" w:type="dxa"/>
        </w:trPr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BE4A33" w14:textId="77777777" w:rsidR="00535EAD" w:rsidRPr="008B2F94" w:rsidRDefault="00526E8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314B03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)</w:t>
            </w:r>
          </w:p>
        </w:tc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6178CAF" w14:textId="32AF75A2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 xml:space="preserve">(   </w:t>
            </w:r>
            <w:ins w:id="105" w:author="Alejandro" w:date="2018-04-27T12:37:00Z">
              <w:r w:rsidR="008F00CA">
                <w:rPr>
                  <w:rFonts w:ascii="Century Gothic" w:hAnsi="Century Gothic" w:cs="ArialNarrow"/>
                </w:rPr>
                <w:t>X</w:t>
              </w:r>
            </w:ins>
            <w:r w:rsidRPr="008B2F94">
              <w:rPr>
                <w:rFonts w:ascii="Century Gothic" w:hAnsi="Century Gothic" w:cs="ArialNarrow"/>
              </w:rPr>
              <w:t xml:space="preserve">    )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7CB9D7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BF243A5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A0946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19E2B7B2" w14:textId="1B10E863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</w:tr>
    </w:tbl>
    <w:p w14:paraId="0F4973E8" w14:textId="77777777" w:rsidR="008B2F94" w:rsidRDefault="00526E8A">
      <w:r>
        <w:lastRenderedPageBreak/>
        <w:br w:type="textWrapping" w:clear="all"/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824"/>
        <w:gridCol w:w="5626"/>
      </w:tblGrid>
      <w:tr w:rsidR="008B2F94" w:rsidRPr="00264175" w14:paraId="0F95DF4A" w14:textId="77777777" w:rsidTr="00524065">
        <w:trPr>
          <w:tblCellSpacing w:w="20" w:type="dxa"/>
        </w:trPr>
        <w:tc>
          <w:tcPr>
            <w:tcW w:w="0" w:type="auto"/>
            <w:gridSpan w:val="2"/>
            <w:shd w:val="clear" w:color="auto" w:fill="DBE5F1" w:themeFill="accent1" w:themeFillTint="33"/>
            <w:vAlign w:val="center"/>
          </w:tcPr>
          <w:p w14:paraId="0FF0450E" w14:textId="77777777" w:rsidR="008B2F94" w:rsidRPr="00D345B1" w:rsidRDefault="00524065" w:rsidP="00D345B1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D345B1">
              <w:rPr>
                <w:rFonts w:ascii="Century Gothic" w:hAnsi="Century Gothic" w:cs="ArialNarrow"/>
                <w:b/>
                <w:color w:val="8064A2" w:themeColor="accent4"/>
                <w:sz w:val="24"/>
                <w:szCs w:val="24"/>
              </w:rPr>
              <w:t>Información sobre el curso o taller:</w:t>
            </w:r>
          </w:p>
        </w:tc>
      </w:tr>
      <w:tr w:rsidR="00524065" w:rsidRPr="00264175" w14:paraId="3DD6566C" w14:textId="77777777" w:rsidTr="00191E4D">
        <w:trPr>
          <w:tblCellSpacing w:w="20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03A3CC04" w14:textId="77777777" w:rsidR="00524065" w:rsidRPr="00D345B1" w:rsidRDefault="00705E70" w:rsidP="002C1C12">
            <w:p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T</w:t>
            </w:r>
            <w:r w:rsidR="00524065" w:rsidRPr="00D345B1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 xml:space="preserve">emática </w:t>
            </w:r>
            <w:r w:rsidR="002C1C12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y objetivo al que se dirige</w:t>
            </w:r>
          </w:p>
        </w:tc>
      </w:tr>
      <w:tr w:rsidR="008B2F94" w:rsidRPr="00264175" w14:paraId="6027EEDC" w14:textId="77777777" w:rsidTr="00191E4D">
        <w:trPr>
          <w:tblCellSpacing w:w="20" w:type="dxa"/>
        </w:trPr>
        <w:tc>
          <w:tcPr>
            <w:tcW w:w="0" w:type="auto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62BE4413" w14:textId="72AFCBBE" w:rsidR="008B2F94" w:rsidRPr="00264175" w:rsidRDefault="008B2F94" w:rsidP="008B2F94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 xml:space="preserve">(   ) 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Estadística y metodología.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Adquirir conocimientos de matemáticas, estadística y metodología a fin </w:t>
            </w:r>
            <w:r w:rsidR="002C1C12">
              <w:rPr>
                <w:rFonts w:ascii="Century Gothic" w:hAnsi="Century Gothic" w:cs="Arial"/>
                <w:lang w:val="es-MX"/>
              </w:rPr>
              <w:t>de comprender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 su utilidad y aplicación </w:t>
            </w:r>
            <w:r w:rsidR="002C1C12">
              <w:rPr>
                <w:rFonts w:ascii="Century Gothic" w:hAnsi="Century Gothic" w:cs="Arial"/>
                <w:lang w:val="es-MX"/>
              </w:rPr>
              <w:t xml:space="preserve">en diferentes niveles y </w:t>
            </w:r>
            <w:r w:rsidR="002C1C12" w:rsidRPr="00264175">
              <w:rPr>
                <w:rFonts w:ascii="Century Gothic" w:hAnsi="Century Gothic" w:cs="Arial"/>
                <w:lang w:val="es-MX"/>
              </w:rPr>
              <w:t>aplicaciones.</w:t>
            </w:r>
          </w:p>
          <w:p w14:paraId="38467ABF" w14:textId="6AE7FC0E" w:rsidR="008B2F94" w:rsidRPr="00264175" w:rsidRDefault="008B2F94" w:rsidP="008B2F94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proofErr w:type="gramStart"/>
            <w:r w:rsidRPr="00264175">
              <w:rPr>
                <w:rFonts w:ascii="Century Gothic" w:hAnsi="Century Gothic" w:cs="ArialNarrow"/>
              </w:rPr>
              <w:t xml:space="preserve">( </w:t>
            </w:r>
            <w:ins w:id="106" w:author="Alejandro" w:date="2018-04-27T13:03:00Z">
              <w:r w:rsidR="00547461">
                <w:rPr>
                  <w:rFonts w:ascii="Century Gothic" w:hAnsi="Century Gothic" w:cs="ArialNarrow"/>
                </w:rPr>
                <w:t xml:space="preserve"> X</w:t>
              </w:r>
            </w:ins>
            <w:proofErr w:type="gramEnd"/>
            <w:r w:rsidRPr="00264175">
              <w:rPr>
                <w:rFonts w:ascii="Century Gothic" w:hAnsi="Century Gothic" w:cs="ArialNarrow"/>
              </w:rPr>
              <w:t xml:space="preserve">  ) </w:t>
            </w:r>
            <w:r w:rsidRPr="002C1C12">
              <w:rPr>
                <w:rFonts w:ascii="Century Gothic" w:hAnsi="Century Gothic" w:cs="Arial"/>
                <w:b/>
                <w:lang w:val="es-MX"/>
              </w:rPr>
              <w:t>Conocimi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entos de frontera en Psicología.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Conocer los avances teóricos y metodológicos de </w:t>
            </w:r>
            <w:r w:rsidR="002C1C12">
              <w:rPr>
                <w:rFonts w:ascii="Century Gothic" w:hAnsi="Century Gothic" w:cs="Arial"/>
                <w:lang w:val="es-MX"/>
              </w:rPr>
              <w:t>un campo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 de conocimiento.</w:t>
            </w:r>
          </w:p>
          <w:p w14:paraId="02DFD62B" w14:textId="77777777" w:rsidR="008B2F94" w:rsidRPr="00264175" w:rsidRDefault="008B2F94" w:rsidP="001170B6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>(</w:t>
            </w:r>
            <w:r w:rsidR="00F722B2">
              <w:rPr>
                <w:rFonts w:ascii="Century Gothic" w:hAnsi="Century Gothic" w:cs="ArialNarrow"/>
              </w:rPr>
              <w:t xml:space="preserve"> </w:t>
            </w:r>
            <w:r w:rsidRPr="00264175">
              <w:rPr>
                <w:rFonts w:ascii="Century Gothic" w:hAnsi="Century Gothic" w:cs="ArialNarrow"/>
              </w:rPr>
              <w:t xml:space="preserve">  ) </w:t>
            </w:r>
            <w:r w:rsidRPr="002C1C12">
              <w:rPr>
                <w:rFonts w:ascii="Century Gothic" w:hAnsi="Century Gothic" w:cs="Arial"/>
                <w:b/>
                <w:lang w:val="es-MX"/>
              </w:rPr>
              <w:t>Actividades de apoyo al aprendizaje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>Adquirir conocimientos, habilidades y destrezas para mejorar estrategias de aprendizaje y habilidades de comunicación oral y escrita.</w:t>
            </w:r>
          </w:p>
        </w:tc>
      </w:tr>
      <w:tr w:rsidR="008B2F94" w:rsidRPr="00264175" w14:paraId="433ADB4B" w14:textId="77777777" w:rsidTr="00191E4D">
        <w:trPr>
          <w:tblCellSpacing w:w="20" w:type="dxa"/>
        </w:trPr>
        <w:tc>
          <w:tcPr>
            <w:tcW w:w="0" w:type="auto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77035373" w14:textId="77777777" w:rsidR="008B2F94" w:rsidRPr="00264175" w:rsidRDefault="008B2F94" w:rsidP="00191E4D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b/>
                <w:lang w:val="es-MX"/>
              </w:rPr>
            </w:pPr>
            <w:r w:rsidRPr="00264175">
              <w:rPr>
                <w:rFonts w:ascii="Century Gothic" w:hAnsi="Century Gothic" w:cs="Arial"/>
                <w:b/>
                <w:lang w:val="es-MX"/>
              </w:rPr>
              <w:t xml:space="preserve">El curso aportará </w:t>
            </w:r>
            <w:r w:rsidR="00D345B1">
              <w:rPr>
                <w:rFonts w:ascii="Century Gothic" w:hAnsi="Century Gothic" w:cs="Arial"/>
                <w:b/>
                <w:lang w:val="es-MX"/>
              </w:rPr>
              <w:t xml:space="preserve">a los estudiantes de licenciatura de la Facultad </w:t>
            </w:r>
            <w:r w:rsidRPr="00264175">
              <w:rPr>
                <w:rFonts w:ascii="Century Gothic" w:hAnsi="Century Gothic" w:cs="Arial"/>
                <w:b/>
                <w:lang w:val="es-MX"/>
              </w:rPr>
              <w:t xml:space="preserve">de manera: </w:t>
            </w:r>
          </w:p>
          <w:p w14:paraId="55A55857" w14:textId="13F85360" w:rsidR="008B2F94" w:rsidRPr="00264175" w:rsidRDefault="00F722B2" w:rsidP="005C091C">
            <w:pPr>
              <w:pStyle w:val="spip"/>
              <w:spacing w:before="0" w:beforeAutospacing="0" w:after="240" w:afterAutospacing="0"/>
              <w:rPr>
                <w:rFonts w:ascii="Century Gothic" w:hAnsi="Century Gothic" w:cs="Arial"/>
                <w:lang w:val="es-MX"/>
              </w:rPr>
            </w:pPr>
            <w:r>
              <w:rPr>
                <w:rFonts w:ascii="Century Gothic" w:hAnsi="Century Gothic" w:cs="ArialNarrow"/>
              </w:rPr>
              <w:t xml:space="preserve">( </w:t>
            </w:r>
            <w:r w:rsidR="00631DD2" w:rsidRPr="00264175">
              <w:rPr>
                <w:rFonts w:ascii="Century Gothic" w:hAnsi="Century Gothic" w:cs="ArialNarrow"/>
              </w:rPr>
              <w:t xml:space="preserve">  </w:t>
            </w:r>
            <w:r w:rsidR="008B2F94" w:rsidRPr="00264175">
              <w:rPr>
                <w:rFonts w:ascii="Century Gothic" w:hAnsi="Century Gothic" w:cs="ArialNarrow"/>
              </w:rPr>
              <w:t xml:space="preserve">) </w:t>
            </w:r>
            <w:r w:rsidR="005C091C">
              <w:rPr>
                <w:rFonts w:ascii="Century Gothic" w:hAnsi="Century Gothic" w:cs="Arial"/>
                <w:lang w:val="es-MX"/>
              </w:rPr>
              <w:t>Prá</w:t>
            </w:r>
            <w:r w:rsidR="008B2F94" w:rsidRPr="00264175">
              <w:rPr>
                <w:rFonts w:ascii="Century Gothic" w:hAnsi="Century Gothic" w:cs="Arial"/>
                <w:lang w:val="es-MX"/>
              </w:rPr>
              <w:t>ctica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  </w:t>
            </w:r>
            <w:r w:rsidR="008B2F94" w:rsidRPr="00264175">
              <w:rPr>
                <w:rFonts w:ascii="Century Gothic" w:hAnsi="Century Gothic" w:cs="ArialNarrow"/>
              </w:rPr>
              <w:t xml:space="preserve">( </w:t>
            </w:r>
            <w:del w:id="107" w:author="Alejandro" w:date="2018-04-27T12:48:00Z">
              <w:r w:rsidR="008B2F94" w:rsidRPr="00264175" w:rsidDel="008C1D6D">
                <w:rPr>
                  <w:rFonts w:ascii="Century Gothic" w:hAnsi="Century Gothic" w:cs="ArialNarrow"/>
                </w:rPr>
                <w:delText xml:space="preserve"> </w:delText>
              </w:r>
            </w:del>
            <w:r w:rsidR="008B2F94" w:rsidRPr="00264175">
              <w:rPr>
                <w:rFonts w:ascii="Century Gothic" w:hAnsi="Century Gothic" w:cs="ArialNarrow"/>
              </w:rPr>
              <w:t xml:space="preserve"> ) </w:t>
            </w:r>
            <w:r w:rsidR="005C091C" w:rsidRPr="00264175">
              <w:rPr>
                <w:rFonts w:ascii="Century Gothic" w:hAnsi="Century Gothic" w:cs="Arial"/>
                <w:lang w:val="es-MX"/>
              </w:rPr>
              <w:t>Teó</w:t>
            </w:r>
            <w:r w:rsidR="005C091C">
              <w:rPr>
                <w:rFonts w:ascii="Century Gothic" w:hAnsi="Century Gothic" w:cs="Arial"/>
                <w:lang w:val="es-MX"/>
              </w:rPr>
              <w:t>r</w:t>
            </w:r>
            <w:r w:rsidR="005C091C" w:rsidRPr="00264175">
              <w:rPr>
                <w:rFonts w:ascii="Century Gothic" w:hAnsi="Century Gothic" w:cs="Arial"/>
                <w:lang w:val="es-MX"/>
              </w:rPr>
              <w:t>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</w:t>
            </w:r>
            <w:r w:rsidR="00631DD2" w:rsidRPr="00264175">
              <w:rPr>
                <w:rFonts w:ascii="Century Gothic" w:hAnsi="Century Gothic" w:cs="ArialNarrow"/>
              </w:rPr>
              <w:t xml:space="preserve">( </w:t>
            </w:r>
            <w:ins w:id="108" w:author="Alejandro" w:date="2018-04-27T12:48:00Z">
              <w:r w:rsidR="0035240E">
                <w:rPr>
                  <w:rFonts w:ascii="Century Gothic" w:hAnsi="Century Gothic" w:cs="ArialNarrow"/>
                </w:rPr>
                <w:t>X</w:t>
              </w:r>
            </w:ins>
            <w:r w:rsidR="008B2F94" w:rsidRPr="00264175">
              <w:rPr>
                <w:rFonts w:ascii="Century Gothic" w:hAnsi="Century Gothic" w:cs="ArialNarrow"/>
              </w:rPr>
              <w:t xml:space="preserve">  ) </w:t>
            </w:r>
            <w:r w:rsidR="005C091C">
              <w:rPr>
                <w:rFonts w:ascii="Century Gothic" w:hAnsi="Century Gothic" w:cs="Arial"/>
                <w:lang w:val="es-MX"/>
              </w:rPr>
              <w:t>teórico-práctica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</w:t>
            </w:r>
            <w:r w:rsidR="008B2F94" w:rsidRPr="00264175">
              <w:rPr>
                <w:rFonts w:ascii="Century Gothic" w:hAnsi="Century Gothic" w:cs="ArialNarrow"/>
              </w:rPr>
              <w:t xml:space="preserve">(       ) </w:t>
            </w:r>
            <w:r w:rsidR="00D345B1">
              <w:rPr>
                <w:rFonts w:ascii="Century Gothic" w:hAnsi="Century Gothic" w:cs="Arial"/>
                <w:lang w:val="es-MX"/>
              </w:rPr>
              <w:t>Otra</w:t>
            </w:r>
            <w:r w:rsidR="008B2F94" w:rsidRPr="00264175">
              <w:rPr>
                <w:rFonts w:ascii="Century Gothic" w:hAnsi="Century Gothic" w:cs="Arial"/>
                <w:lang w:val="es-MX"/>
              </w:rPr>
              <w:t>_________</w:t>
            </w:r>
          </w:p>
        </w:tc>
      </w:tr>
      <w:tr w:rsidR="00D345B1" w:rsidRPr="00264175" w14:paraId="5221F46C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43FBB658" w14:textId="77777777" w:rsidR="008B2F94" w:rsidRPr="00F722B2" w:rsidRDefault="00D345B1" w:rsidP="00D345B1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Indique el o</w:t>
            </w:r>
            <w:r w:rsidR="008B2F94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bjetivo general del curso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A8F2F9A" w14:textId="35CB1B2F" w:rsidR="008B2F94" w:rsidRPr="00264175" w:rsidRDefault="008B2F94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D345B1" w:rsidRPr="00264175" w14:paraId="72EF9611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7BAAA607" w14:textId="77777777" w:rsidR="008B2F94" w:rsidRPr="00F722B2" w:rsidRDefault="00264175" w:rsidP="00D345B1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Redactar un resumen para </w:t>
            </w:r>
            <w:r w:rsidR="00D345B1" w:rsidRPr="00F722B2">
              <w:rPr>
                <w:rFonts w:ascii="Century Gothic" w:hAnsi="Century Gothic" w:cs="Arial"/>
                <w:sz w:val="22"/>
                <w:szCs w:val="22"/>
              </w:rPr>
              <w:t xml:space="preserve">la difusión en la página web </w:t>
            </w:r>
            <w:r w:rsidRPr="00F722B2">
              <w:rPr>
                <w:rFonts w:ascii="Century Gothic" w:hAnsi="Century Gothic" w:cs="Arial"/>
                <w:b/>
                <w:sz w:val="22"/>
                <w:szCs w:val="22"/>
              </w:rPr>
              <w:t>(máximo 1000 caracteres con espacios)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5CB04FBB" w14:textId="704B549F" w:rsidR="008B2F94" w:rsidRPr="00264175" w:rsidRDefault="008B2F94" w:rsidP="00F722B2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D345B1" w:rsidRPr="00264175" w14:paraId="11DB5235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6C5D01E9" w14:textId="77777777" w:rsidR="008B2F94" w:rsidRPr="00F722B2" w:rsidRDefault="008B2F94" w:rsidP="003E00C5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Especificar si existen requisitos o conocimientos previos que deban tener </w:t>
            </w:r>
            <w:r w:rsidR="003E00C5" w:rsidRPr="00F722B2">
              <w:rPr>
                <w:rFonts w:ascii="Century Gothic" w:hAnsi="Century Gothic" w:cs="Arial"/>
                <w:sz w:val="22"/>
                <w:szCs w:val="22"/>
              </w:rPr>
              <w:t>l</w:t>
            </w: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os </w:t>
            </w:r>
            <w:r w:rsidR="003E00C5" w:rsidRPr="00F722B2">
              <w:rPr>
                <w:rFonts w:ascii="Century Gothic" w:hAnsi="Century Gothic" w:cs="Arial"/>
                <w:sz w:val="22"/>
                <w:szCs w:val="22"/>
              </w:rPr>
              <w:t>estudiantes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471F2BAC" w14:textId="519F2B55" w:rsidR="00013138" w:rsidRPr="00264175" w:rsidRDefault="00013138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del w:id="109" w:author="Alejandro" w:date="2018-04-27T13:04:00Z">
              <w:r w:rsidDel="00547461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delText xml:space="preserve"> </w:delText>
              </w:r>
            </w:del>
          </w:p>
        </w:tc>
      </w:tr>
      <w:tr w:rsidR="00D345B1" w:rsidRPr="00264175" w14:paraId="4D764351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25ED843C" w14:textId="77777777" w:rsidR="00264175" w:rsidRPr="00F722B2" w:rsidRDefault="00264175" w:rsidP="00264175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Redactar la justificación sobre la contribución del curso en la formación de los alumnos de licenciatura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3F6C87E" w14:textId="1240BB06" w:rsidR="00264175" w:rsidRPr="00264175" w:rsidRDefault="00264175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D345B1" w:rsidRPr="00264175" w14:paraId="403BCE46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4D016772" w14:textId="77777777" w:rsidR="00264175" w:rsidRPr="00F722B2" w:rsidRDefault="0030564F" w:rsidP="005131B6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Incluir</w:t>
            </w:r>
            <w:r w:rsidR="00D345B1" w:rsidRPr="00F722B2"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  <w:r w:rsidR="005131B6">
              <w:rPr>
                <w:rFonts w:ascii="Century Gothic" w:hAnsi="Century Gothic" w:cs="Arial"/>
                <w:sz w:val="22"/>
                <w:szCs w:val="22"/>
              </w:rPr>
              <w:t xml:space="preserve">los </w:t>
            </w:r>
            <w:r w:rsidR="00264175" w:rsidRPr="00F722B2">
              <w:rPr>
                <w:rFonts w:ascii="Century Gothic" w:hAnsi="Century Gothic" w:cs="Arial"/>
                <w:sz w:val="22"/>
                <w:szCs w:val="22"/>
              </w:rPr>
              <w:t>contenidos</w:t>
            </w:r>
            <w:r w:rsidR="00264175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temáticos (</w:t>
            </w:r>
            <w:r w:rsidR="00761F48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especificar temas, subtemas, </w:t>
            </w:r>
            <w:r w:rsidR="00264175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tiempos asignados a cada uno)</w:t>
            </w:r>
            <w:r w:rsidR="00C7452D"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44A12258" w14:textId="77777777" w:rsidR="00547461" w:rsidRPr="00547461" w:rsidRDefault="00547461" w:rsidP="00547461">
            <w:pPr>
              <w:shd w:val="clear" w:color="auto" w:fill="FFFFFF"/>
              <w:rPr>
                <w:ins w:id="110" w:author="Alejandro" w:date="2018-04-27T13:04:00Z"/>
                <w:rFonts w:ascii="Arial" w:hAnsi="Arial" w:cs="Arial"/>
                <w:color w:val="222222"/>
                <w:sz w:val="19"/>
                <w:szCs w:val="19"/>
                <w:lang w:val="es-MX" w:eastAsia="es-MX"/>
              </w:rPr>
            </w:pPr>
            <w:ins w:id="111" w:author="Alejandro" w:date="2018-04-27T13:04:00Z">
              <w:r w:rsidRPr="00547461">
                <w:rPr>
                  <w:rFonts w:ascii="Arial" w:hAnsi="Arial" w:cs="Arial"/>
                  <w:color w:val="222222"/>
                  <w:sz w:val="19"/>
                  <w:szCs w:val="19"/>
                  <w:lang w:val="es-MX" w:eastAsia="es-MX"/>
                </w:rPr>
                <w:t>- Detección de estímulos relevantes en un robot.</w:t>
              </w:r>
            </w:ins>
          </w:p>
          <w:p w14:paraId="74AF7410" w14:textId="77777777" w:rsidR="00547461" w:rsidRPr="00547461" w:rsidRDefault="00547461" w:rsidP="00547461">
            <w:pPr>
              <w:shd w:val="clear" w:color="auto" w:fill="FFFFFF"/>
              <w:rPr>
                <w:ins w:id="112" w:author="Alejandro" w:date="2018-04-27T13:04:00Z"/>
                <w:rFonts w:ascii="Arial" w:hAnsi="Arial" w:cs="Arial"/>
                <w:color w:val="222222"/>
                <w:sz w:val="19"/>
                <w:szCs w:val="19"/>
                <w:lang w:val="es-MX" w:eastAsia="es-MX"/>
              </w:rPr>
            </w:pPr>
            <w:ins w:id="113" w:author="Alejandro" w:date="2018-04-27T13:04:00Z">
              <w:r w:rsidRPr="00547461">
                <w:rPr>
                  <w:rFonts w:ascii="Arial" w:hAnsi="Arial" w:cs="Arial"/>
                  <w:color w:val="222222"/>
                  <w:sz w:val="19"/>
                  <w:szCs w:val="19"/>
                  <w:lang w:val="es-MX" w:eastAsia="es-MX"/>
                </w:rPr>
                <w:t>  * Los sensores del robot</w:t>
              </w:r>
            </w:ins>
          </w:p>
          <w:p w14:paraId="0A0491D0" w14:textId="77777777" w:rsidR="00547461" w:rsidRPr="00547461" w:rsidRDefault="00547461" w:rsidP="00547461">
            <w:pPr>
              <w:shd w:val="clear" w:color="auto" w:fill="FFFFFF"/>
              <w:rPr>
                <w:ins w:id="114" w:author="Alejandro" w:date="2018-04-27T13:04:00Z"/>
                <w:rFonts w:ascii="Arial" w:hAnsi="Arial" w:cs="Arial"/>
                <w:color w:val="222222"/>
                <w:sz w:val="19"/>
                <w:szCs w:val="19"/>
                <w:lang w:val="es-MX" w:eastAsia="es-MX"/>
              </w:rPr>
            </w:pPr>
            <w:ins w:id="115" w:author="Alejandro" w:date="2018-04-27T13:04:00Z">
              <w:r w:rsidRPr="00547461">
                <w:rPr>
                  <w:rFonts w:ascii="Arial" w:hAnsi="Arial" w:cs="Arial"/>
                  <w:color w:val="222222"/>
                  <w:sz w:val="19"/>
                  <w:szCs w:val="19"/>
                  <w:lang w:val="es-MX" w:eastAsia="es-MX"/>
                </w:rPr>
                <w:t>  * Detección de luz</w:t>
              </w:r>
            </w:ins>
          </w:p>
          <w:p w14:paraId="6C5A7FBF" w14:textId="77777777" w:rsidR="00547461" w:rsidRPr="00547461" w:rsidRDefault="00547461" w:rsidP="00547461">
            <w:pPr>
              <w:shd w:val="clear" w:color="auto" w:fill="FFFFFF"/>
              <w:rPr>
                <w:ins w:id="116" w:author="Alejandro" w:date="2018-04-27T13:04:00Z"/>
                <w:rFonts w:ascii="Arial" w:hAnsi="Arial" w:cs="Arial"/>
                <w:color w:val="222222"/>
                <w:sz w:val="19"/>
                <w:szCs w:val="19"/>
                <w:lang w:val="es-MX" w:eastAsia="es-MX"/>
              </w:rPr>
            </w:pPr>
            <w:ins w:id="117" w:author="Alejandro" w:date="2018-04-27T13:04:00Z">
              <w:r w:rsidRPr="00547461">
                <w:rPr>
                  <w:rFonts w:ascii="Arial" w:hAnsi="Arial" w:cs="Arial"/>
                  <w:color w:val="222222"/>
                  <w:sz w:val="19"/>
                  <w:szCs w:val="19"/>
                  <w:lang w:val="es-MX" w:eastAsia="es-MX"/>
                </w:rPr>
                <w:t>  * Detección de sonido</w:t>
              </w:r>
            </w:ins>
          </w:p>
          <w:p w14:paraId="66E3C283" w14:textId="77777777" w:rsidR="00547461" w:rsidRPr="00547461" w:rsidRDefault="00547461" w:rsidP="00547461">
            <w:pPr>
              <w:shd w:val="clear" w:color="auto" w:fill="FFFFFF"/>
              <w:rPr>
                <w:ins w:id="118" w:author="Alejandro" w:date="2018-04-27T13:04:00Z"/>
                <w:rFonts w:ascii="Arial" w:hAnsi="Arial" w:cs="Arial"/>
                <w:color w:val="222222"/>
                <w:sz w:val="19"/>
                <w:szCs w:val="19"/>
                <w:lang w:val="es-MX" w:eastAsia="es-MX"/>
              </w:rPr>
            </w:pPr>
            <w:ins w:id="119" w:author="Alejandro" w:date="2018-04-27T13:04:00Z">
              <w:r w:rsidRPr="00547461">
                <w:rPr>
                  <w:rFonts w:ascii="Arial" w:hAnsi="Arial" w:cs="Arial"/>
                  <w:color w:val="222222"/>
                  <w:sz w:val="19"/>
                  <w:szCs w:val="19"/>
                  <w:lang w:val="es-MX" w:eastAsia="es-MX"/>
                </w:rPr>
                <w:t>  * Detección de color.</w:t>
              </w:r>
            </w:ins>
          </w:p>
          <w:p w14:paraId="4AAA0CCE" w14:textId="77777777" w:rsidR="00547461" w:rsidRPr="00547461" w:rsidRDefault="00547461" w:rsidP="00547461">
            <w:pPr>
              <w:shd w:val="clear" w:color="auto" w:fill="FFFFFF"/>
              <w:rPr>
                <w:ins w:id="120" w:author="Alejandro" w:date="2018-04-27T13:04:00Z"/>
                <w:rFonts w:ascii="Arial" w:hAnsi="Arial" w:cs="Arial"/>
                <w:color w:val="222222"/>
                <w:sz w:val="19"/>
                <w:szCs w:val="19"/>
                <w:lang w:val="es-MX" w:eastAsia="es-MX"/>
              </w:rPr>
            </w:pPr>
            <w:ins w:id="121" w:author="Alejandro" w:date="2018-04-27T13:04:00Z">
              <w:r w:rsidRPr="00547461">
                <w:rPr>
                  <w:rFonts w:ascii="Arial" w:hAnsi="Arial" w:cs="Arial"/>
                  <w:color w:val="222222"/>
                  <w:sz w:val="19"/>
                  <w:szCs w:val="19"/>
                  <w:lang w:val="es-MX" w:eastAsia="es-MX"/>
                </w:rPr>
                <w:t>- Taxias</w:t>
              </w:r>
            </w:ins>
          </w:p>
          <w:p w14:paraId="78BA2648" w14:textId="77777777" w:rsidR="00547461" w:rsidRPr="00547461" w:rsidRDefault="00547461" w:rsidP="00547461">
            <w:pPr>
              <w:shd w:val="clear" w:color="auto" w:fill="FFFFFF"/>
              <w:rPr>
                <w:ins w:id="122" w:author="Alejandro" w:date="2018-04-27T13:04:00Z"/>
                <w:rFonts w:ascii="Arial" w:hAnsi="Arial" w:cs="Arial"/>
                <w:color w:val="222222"/>
                <w:sz w:val="19"/>
                <w:szCs w:val="19"/>
                <w:lang w:val="es-MX" w:eastAsia="es-MX"/>
              </w:rPr>
            </w:pPr>
            <w:ins w:id="123" w:author="Alejandro" w:date="2018-04-27T13:04:00Z">
              <w:r w:rsidRPr="00547461">
                <w:rPr>
                  <w:rFonts w:ascii="Arial" w:hAnsi="Arial" w:cs="Arial"/>
                  <w:color w:val="222222"/>
                  <w:sz w:val="19"/>
                  <w:szCs w:val="19"/>
                  <w:lang w:val="es-MX" w:eastAsia="es-MX"/>
                </w:rPr>
                <w:t>- Algo sobre aprendizaje.</w:t>
              </w:r>
            </w:ins>
          </w:p>
          <w:p w14:paraId="49EA6544" w14:textId="7521B6B5" w:rsidR="00013138" w:rsidRPr="00F722B2" w:rsidRDefault="00013138" w:rsidP="00547461">
            <w:pPr>
              <w:pStyle w:val="Prrafodelista"/>
              <w:spacing w:after="160" w:line="259" w:lineRule="auto"/>
              <w:rPr>
                <w:rFonts w:ascii="Century Gothic" w:hAnsi="Century Gothic" w:cs="Arial"/>
                <w:sz w:val="24"/>
                <w:szCs w:val="24"/>
                <w:lang w:val="es-MX"/>
              </w:rPr>
              <w:pPrChange w:id="124" w:author="Alejandro" w:date="2018-04-27T13:04:00Z">
                <w:pPr>
                  <w:jc w:val="both"/>
                </w:pPr>
              </w:pPrChange>
            </w:pPr>
            <w:del w:id="125" w:author="Alejandro" w:date="2018-04-27T12:54:00Z">
              <w:r w:rsidRPr="00F722B2" w:rsidDel="0035240E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delText xml:space="preserve"> </w:delText>
              </w:r>
            </w:del>
          </w:p>
        </w:tc>
      </w:tr>
      <w:tr w:rsidR="00D345B1" w:rsidRPr="00264175" w14:paraId="11F3D002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516534D6" w14:textId="77777777" w:rsidR="008B2F94" w:rsidRPr="00F722B2" w:rsidRDefault="008B2F94" w:rsidP="0030564F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Bibliografía relacionada con la propuesta (formato APA)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32A8D4AD" w14:textId="585396F7" w:rsidR="008B2F94" w:rsidRPr="00264175" w:rsidRDefault="0025553A" w:rsidP="0035240E">
            <w:pPr>
              <w:ind w:left="709" w:hanging="709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  <w:pPrChange w:id="126" w:author="Alejandro" w:date="2018-04-27T12:54:00Z">
                <w:pPr>
                  <w:ind w:left="709" w:hanging="709"/>
                  <w:jc w:val="both"/>
                </w:pPr>
              </w:pPrChange>
            </w:pPr>
            <w:del w:id="127" w:author="Alejandro" w:date="2018-04-27T13:04:00Z">
              <w:r w:rsidRPr="0025553A" w:rsidDel="00547461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delText xml:space="preserve"> </w:delText>
              </w:r>
            </w:del>
          </w:p>
        </w:tc>
      </w:tr>
      <w:tr w:rsidR="00D345B1" w:rsidRPr="00264175" w14:paraId="5F83EF6F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517FAA6D" w14:textId="77777777" w:rsidR="00264175" w:rsidRPr="00F722B2" w:rsidRDefault="0030564F" w:rsidP="00191E4D">
            <w:pPr>
              <w:jc w:val="both"/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Describa el m</w:t>
            </w:r>
            <w:r w:rsidR="00264175"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étodo de evaluación en el curso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29B9FF4D" w14:textId="1C4D27DB" w:rsidR="00264175" w:rsidRPr="00264175" w:rsidRDefault="0046209F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128" w:author="Alejandro" w:date="2018-04-27T13:09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Ejercicios en clase (Elaboración y ejecución de código)</w:t>
              </w:r>
            </w:ins>
          </w:p>
        </w:tc>
      </w:tr>
      <w:tr w:rsidR="00D345B1" w:rsidRPr="00264175" w14:paraId="31821E67" w14:textId="77777777" w:rsidTr="002C1C12">
        <w:trPr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63855395" w14:textId="77777777" w:rsidR="00264175" w:rsidRPr="00F722B2" w:rsidRDefault="0030564F" w:rsidP="0030564F">
            <w:pPr>
              <w:jc w:val="both"/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Incluya i</w:t>
            </w:r>
            <w:r w:rsidR="00264175"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nformación adicional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0CE4684E" w14:textId="49957B86" w:rsidR="00264175" w:rsidRPr="00264175" w:rsidRDefault="0046209F" w:rsidP="00191E4D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129" w:author="Alejandro" w:date="2018-04-27T13:09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Este curso forma parte de las actividades desarrolladas en el Laboratorio 25, bajo la guía del Dr. Arturo Bouzas, para fomentar el desarrollo interdisciplinario de la Psicología como disciplina cient</w:t>
              </w:r>
            </w:ins>
            <w:ins w:id="130" w:author="Alejandro" w:date="2018-04-27T13:10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ífica, en colaboración con el Laboratorio de </w:t>
              </w:r>
              <w:proofErr w:type="spellStart"/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Biorobótica</w:t>
              </w:r>
              <w:proofErr w:type="spellEnd"/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 de la Facultad de Ingenier</w:t>
              </w:r>
            </w:ins>
            <w:ins w:id="131" w:author="Alejandro" w:date="2018-04-27T13:11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ía.</w:t>
              </w:r>
            </w:ins>
          </w:p>
        </w:tc>
      </w:tr>
      <w:tr w:rsidR="00D345B1" w:rsidRPr="00264175" w14:paraId="54795C6F" w14:textId="77777777" w:rsidTr="002C1C12">
        <w:trPr>
          <w:trHeight w:val="885"/>
          <w:tblCellSpacing w:w="20" w:type="dxa"/>
        </w:trPr>
        <w:tc>
          <w:tcPr>
            <w:tcW w:w="4753" w:type="dxa"/>
            <w:shd w:val="clear" w:color="auto" w:fill="auto"/>
            <w:vAlign w:val="center"/>
          </w:tcPr>
          <w:p w14:paraId="67D51362" w14:textId="77777777" w:rsidR="008B2F94" w:rsidRPr="00F722B2" w:rsidRDefault="00790121" w:rsidP="00191E4D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lastRenderedPageBreak/>
              <w:t>De los recursos de la DEP, s</w:t>
            </w:r>
            <w:r w:rsidR="0030564F" w:rsidRPr="00F722B2">
              <w:rPr>
                <w:rFonts w:ascii="Century Gothic" w:hAnsi="Century Gothic" w:cs="Arial"/>
                <w:sz w:val="22"/>
                <w:szCs w:val="22"/>
              </w:rPr>
              <w:t>eñale si requiere a</w:t>
            </w:r>
            <w:r w:rsidR="008B2F94" w:rsidRPr="00F722B2">
              <w:rPr>
                <w:rFonts w:ascii="Century Gothic" w:hAnsi="Century Gothic" w:cs="Arial"/>
                <w:sz w:val="22"/>
                <w:szCs w:val="22"/>
              </w:rPr>
              <w:t xml:space="preserve">poyo audiovisual </w:t>
            </w:r>
          </w:p>
          <w:p w14:paraId="745578C1" w14:textId="77777777" w:rsidR="008B2F94" w:rsidRPr="00F722B2" w:rsidRDefault="00264175" w:rsidP="00CD4E82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*</w:t>
            </w:r>
            <w:r w:rsidRPr="00654678">
              <w:rPr>
                <w:rFonts w:ascii="Century Gothic" w:hAnsi="Century Gothic" w:cs="Arial"/>
                <w:sz w:val="18"/>
                <w:szCs w:val="22"/>
              </w:rPr>
              <w:t>tener en cuenta que está sujeto a la disponibilidad</w:t>
            </w:r>
          </w:p>
        </w:tc>
        <w:tc>
          <w:tcPr>
            <w:tcW w:w="5577" w:type="dxa"/>
            <w:shd w:val="clear" w:color="auto" w:fill="auto"/>
            <w:vAlign w:val="center"/>
          </w:tcPr>
          <w:p w14:paraId="0E06825F" w14:textId="38AB1DD2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( </w:t>
            </w:r>
            <w:del w:id="132" w:author="Alejandro" w:date="2018-04-27T12:38:00Z">
              <w:r w:rsidR="00F722B2" w:rsidDel="008F00CA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</w:del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cañón</w:t>
            </w:r>
          </w:p>
          <w:p w14:paraId="2AC42C89" w14:textId="17A3DF40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( </w:t>
            </w:r>
            <w:del w:id="133" w:author="Alejandro" w:date="2018-04-27T12:38:00Z">
              <w:r w:rsidR="00F722B2" w:rsidDel="008F00CA">
                <w:rPr>
                  <w:rFonts w:ascii="Century Gothic" w:hAnsi="Century Gothic" w:cs="Arial"/>
                  <w:sz w:val="24"/>
                  <w:szCs w:val="24"/>
                </w:rPr>
                <w:delText xml:space="preserve"> </w:delText>
              </w:r>
            </w:del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computadora portátil</w:t>
            </w:r>
          </w:p>
          <w:p w14:paraId="42ED5C2F" w14:textId="04B86B8D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>(</w:t>
            </w:r>
            <w:r w:rsidR="00F722B2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ins w:id="134" w:author="Alejandro" w:date="2018-04-27T13:07:00Z">
              <w:r w:rsidR="0046209F">
                <w:rPr>
                  <w:rFonts w:ascii="Century Gothic" w:hAnsi="Century Gothic" w:cs="Arial"/>
                  <w:sz w:val="24"/>
                  <w:szCs w:val="24"/>
                </w:rPr>
                <w:t>X</w:t>
              </w:r>
            </w:ins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aula de cómputo</w:t>
            </w:r>
          </w:p>
          <w:p w14:paraId="26F65DCE" w14:textId="77777777" w:rsidR="008B2F94" w:rsidRPr="00264175" w:rsidRDefault="00264175" w:rsidP="00264175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>(</w:t>
            </w:r>
            <w:r w:rsidR="00F722B2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 ) </w:t>
            </w:r>
            <w:r w:rsidR="008B2F94"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otro___________</w:t>
            </w:r>
          </w:p>
        </w:tc>
      </w:tr>
    </w:tbl>
    <w:p w14:paraId="4EDBFBCB" w14:textId="4C377D4B" w:rsidR="00901C5B" w:rsidDel="008F00CA" w:rsidRDefault="00901C5B" w:rsidP="00D345B1">
      <w:pPr>
        <w:tabs>
          <w:tab w:val="left" w:pos="2867"/>
        </w:tabs>
        <w:rPr>
          <w:del w:id="135" w:author="Alejandro" w:date="2018-04-27T12:39:00Z"/>
          <w:rFonts w:ascii="Century Gothic" w:hAnsi="Century Gothic" w:cs="ArialNarrow,Bold"/>
          <w:b/>
          <w:bCs/>
          <w:sz w:val="24"/>
          <w:szCs w:val="24"/>
        </w:rPr>
      </w:pPr>
    </w:p>
    <w:p w14:paraId="6857830B" w14:textId="1A3C84D6" w:rsidR="00CB5928" w:rsidDel="008F00CA" w:rsidRDefault="0030564F" w:rsidP="0030564F">
      <w:pPr>
        <w:tabs>
          <w:tab w:val="left" w:pos="3757"/>
        </w:tabs>
        <w:rPr>
          <w:del w:id="136" w:author="Alejandro" w:date="2018-04-27T12:39:00Z"/>
          <w:rFonts w:ascii="Century Gothic" w:hAnsi="Century Gothic" w:cs="Arial"/>
          <w:lang w:val="es-MX"/>
        </w:rPr>
      </w:pPr>
      <w:del w:id="137" w:author="Alejandro" w:date="2018-04-27T12:39:00Z">
        <w:r w:rsidDel="008F00CA">
          <w:rPr>
            <w:rFonts w:ascii="Century Gothic" w:hAnsi="Century Gothic" w:cs="Arial"/>
            <w:lang w:val="es-MX"/>
          </w:rPr>
          <w:tab/>
        </w:r>
      </w:del>
    </w:p>
    <w:p w14:paraId="004B3735" w14:textId="1EC0C728" w:rsidR="00F722B2" w:rsidDel="008F00CA" w:rsidRDefault="00F722B2" w:rsidP="008F00CA">
      <w:pPr>
        <w:tabs>
          <w:tab w:val="left" w:pos="3757"/>
        </w:tabs>
        <w:rPr>
          <w:del w:id="138" w:author="Alejandro" w:date="2018-04-27T12:39:00Z"/>
          <w:rFonts w:ascii="Century Gothic" w:hAnsi="Century Gothic" w:cs="Arial"/>
          <w:color w:val="C00000"/>
          <w:sz w:val="24"/>
          <w:szCs w:val="24"/>
          <w:lang w:val="es-MX"/>
        </w:rPr>
        <w:pPrChange w:id="139" w:author="Alejandro" w:date="2018-04-27T12:39:00Z">
          <w:pPr/>
        </w:pPrChange>
      </w:pPr>
    </w:p>
    <w:p w14:paraId="6091A98B" w14:textId="2BD54182" w:rsidR="003675D8" w:rsidDel="008F00CA" w:rsidRDefault="003675D8">
      <w:pPr>
        <w:rPr>
          <w:del w:id="140" w:author="Alejandro" w:date="2018-04-27T12:39:00Z"/>
          <w:rFonts w:ascii="Century Gothic" w:hAnsi="Century Gothic" w:cs="Arial"/>
          <w:color w:val="C00000"/>
          <w:sz w:val="24"/>
          <w:szCs w:val="24"/>
          <w:lang w:val="es-MX"/>
        </w:rPr>
      </w:pPr>
      <w:del w:id="141" w:author="Alejandro" w:date="2018-04-27T12:39:00Z">
        <w:r w:rsidDel="008F00CA">
          <w:rPr>
            <w:rFonts w:ascii="Century Gothic" w:hAnsi="Century Gothic" w:cs="Arial"/>
            <w:color w:val="C00000"/>
            <w:sz w:val="24"/>
            <w:szCs w:val="24"/>
            <w:lang w:val="es-MX"/>
          </w:rPr>
          <w:br w:type="page"/>
        </w:r>
      </w:del>
    </w:p>
    <w:p w14:paraId="2F3EDF69" w14:textId="77777777" w:rsidR="008F00CA" w:rsidRDefault="008F00CA">
      <w:pPr>
        <w:rPr>
          <w:ins w:id="142" w:author="Alejandro" w:date="2018-04-27T12:39:00Z"/>
          <w:rFonts w:ascii="Century Gothic" w:hAnsi="Century Gothic" w:cs="Arial"/>
          <w:color w:val="C00000"/>
          <w:sz w:val="24"/>
          <w:szCs w:val="24"/>
          <w:lang w:val="es-MX"/>
        </w:rPr>
      </w:pPr>
    </w:p>
    <w:p w14:paraId="4F2229AA" w14:textId="77777777" w:rsidR="003F020A" w:rsidRPr="007F17E1" w:rsidRDefault="003F020A">
      <w:pPr>
        <w:rPr>
          <w:rFonts w:ascii="Century Gothic" w:hAnsi="Century Gothic" w:cs="Arial"/>
          <w:color w:val="C00000"/>
          <w:sz w:val="24"/>
          <w:szCs w:val="24"/>
          <w:lang w:val="es-MX"/>
        </w:rPr>
      </w:pPr>
      <w:r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>Observaciones</w:t>
      </w:r>
      <w:r w:rsidR="006D0D3C"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 xml:space="preserve"> adicionales o </w:t>
      </w:r>
      <w:r w:rsidR="006D0D3C" w:rsidRPr="007F17E1">
        <w:rPr>
          <w:rFonts w:ascii="Century Gothic" w:hAnsi="Century Gothic" w:cs="Arial"/>
          <w:b/>
          <w:color w:val="C00000"/>
          <w:sz w:val="24"/>
          <w:szCs w:val="24"/>
          <w:lang w:val="es-MX"/>
        </w:rPr>
        <w:t>requerimientos especiales</w:t>
      </w:r>
    </w:p>
    <w:p w14:paraId="6CA543C2" w14:textId="35EB2AAD" w:rsidR="003F020A" w:rsidRPr="0046209F" w:rsidRDefault="0046209F" w:rsidP="00DF7795">
      <w:pPr>
        <w:spacing w:line="360" w:lineRule="auto"/>
        <w:rPr>
          <w:rFonts w:ascii="Century Gothic" w:hAnsi="Century Gothic" w:cs="Arial"/>
          <w:b/>
          <w:u w:val="single"/>
          <w:lang w:val="es-MX"/>
          <w:rPrChange w:id="143" w:author="Alejandro" w:date="2018-04-27T13:09:00Z">
            <w:rPr>
              <w:rFonts w:ascii="Century Gothic" w:hAnsi="Century Gothic" w:cs="Arial"/>
              <w:u w:val="single"/>
              <w:lang w:val="es-MX"/>
            </w:rPr>
          </w:rPrChange>
        </w:rPr>
      </w:pPr>
      <w:ins w:id="144" w:author="Alejandro" w:date="2018-04-27T13:07:00Z">
        <w:r w:rsidRPr="0046209F">
          <w:rPr>
            <w:rFonts w:ascii="Century Gothic" w:hAnsi="Century Gothic" w:cs="Arial"/>
            <w:b/>
            <w:u w:val="single"/>
            <w:lang w:val="es-MX"/>
            <w:rPrChange w:id="145" w:author="Alejandro" w:date="2018-04-27T13:09:00Z">
              <w:rPr>
                <w:rFonts w:ascii="Century Gothic" w:hAnsi="Century Gothic" w:cs="Arial"/>
                <w:u w:val="single"/>
                <w:lang w:val="es-MX"/>
              </w:rPr>
            </w:rPrChange>
          </w:rPr>
          <w:t xml:space="preserve">Preferentemente  se busca trabajar con </w:t>
        </w:r>
        <w:r w:rsidRPr="0046209F">
          <w:rPr>
            <w:rFonts w:ascii="Century Gothic" w:hAnsi="Century Gothic" w:cs="Arial"/>
            <w:b/>
            <w:color w:val="222222"/>
            <w:u w:val="single"/>
            <w:shd w:val="clear" w:color="auto" w:fill="FFFFFF"/>
            <w:rPrChange w:id="146" w:author="Alejandro" w:date="2018-04-27T13:09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>computadoras que cuenten c</w:t>
        </w:r>
        <w:r w:rsidRPr="0046209F">
          <w:rPr>
            <w:rFonts w:ascii="Century Gothic" w:hAnsi="Century Gothic" w:cs="Arial"/>
            <w:b/>
            <w:color w:val="222222"/>
            <w:u w:val="single"/>
            <w:shd w:val="clear" w:color="auto" w:fill="FFFFFF"/>
            <w:rPrChange w:id="147" w:author="Alejandro" w:date="2018-04-27T13:09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>on Ubuntu 16.04 y una plataforma llamada ROS. Nosotros podemos encargarnos de instalar lo necesario.</w:t>
        </w:r>
      </w:ins>
      <w:ins w:id="148" w:author="Alejandro" w:date="2018-04-27T13:08:00Z">
        <w:r w:rsidRPr="0046209F">
          <w:rPr>
            <w:rFonts w:ascii="Century Gothic" w:hAnsi="Century Gothic" w:cs="Arial"/>
            <w:b/>
            <w:color w:val="222222"/>
            <w:u w:val="single"/>
            <w:shd w:val="clear" w:color="auto" w:fill="FFFFFF"/>
            <w:rPrChange w:id="149" w:author="Alejandro" w:date="2018-04-27T13:09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 xml:space="preserve"> </w:t>
        </w:r>
      </w:ins>
      <w:ins w:id="150" w:author="Alejandro" w:date="2018-04-27T13:07:00Z">
        <w:r w:rsidRPr="0046209F">
          <w:rPr>
            <w:rFonts w:ascii="Century Gothic" w:hAnsi="Century Gothic" w:cs="Arial"/>
            <w:b/>
            <w:color w:val="222222"/>
            <w:u w:val="single"/>
            <w:shd w:val="clear" w:color="auto" w:fill="FFFFFF"/>
            <w:rPrChange w:id="151" w:author="Alejandro" w:date="2018-04-27T13:09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 xml:space="preserve">Es </w:t>
        </w:r>
      </w:ins>
      <w:ins w:id="152" w:author="Alejandro" w:date="2018-04-27T13:08:00Z">
        <w:r w:rsidRPr="0046209F">
          <w:rPr>
            <w:rFonts w:ascii="Century Gothic" w:hAnsi="Century Gothic" w:cs="Arial"/>
            <w:b/>
            <w:color w:val="222222"/>
            <w:u w:val="single"/>
            <w:shd w:val="clear" w:color="auto" w:fill="FFFFFF"/>
            <w:rPrChange w:id="153" w:author="Alejandro" w:date="2018-04-27T13:09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>deseable</w:t>
        </w:r>
      </w:ins>
      <w:ins w:id="154" w:author="Alejandro" w:date="2018-04-27T13:07:00Z">
        <w:r w:rsidRPr="0046209F">
          <w:rPr>
            <w:rFonts w:ascii="Century Gothic" w:hAnsi="Century Gothic" w:cs="Arial"/>
            <w:b/>
            <w:color w:val="222222"/>
            <w:u w:val="single"/>
            <w:shd w:val="clear" w:color="auto" w:fill="FFFFFF"/>
            <w:rPrChange w:id="155" w:author="Alejandro" w:date="2018-04-27T13:09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 xml:space="preserve"> que las computadoras tengan conexión inalámbrica, no es necesario que tengan salida a internet pero sí que tengan tarjeta de red para </w:t>
        </w:r>
      </w:ins>
      <w:proofErr w:type="spellStart"/>
      <w:ins w:id="156" w:author="Alejandro" w:date="2018-04-27T13:08:00Z">
        <w:r w:rsidRPr="0046209F">
          <w:rPr>
            <w:rFonts w:ascii="Century Gothic" w:hAnsi="Century Gothic" w:cs="Arial"/>
            <w:b/>
            <w:color w:val="222222"/>
            <w:u w:val="single"/>
            <w:shd w:val="clear" w:color="auto" w:fill="FFFFFF"/>
            <w:rPrChange w:id="157" w:author="Alejandro" w:date="2018-04-27T13:09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>W</w:t>
        </w:r>
      </w:ins>
      <w:ins w:id="158" w:author="Alejandro" w:date="2018-04-27T13:07:00Z">
        <w:r w:rsidRPr="0046209F">
          <w:rPr>
            <w:rFonts w:ascii="Century Gothic" w:hAnsi="Century Gothic" w:cs="Arial"/>
            <w:b/>
            <w:color w:val="222222"/>
            <w:u w:val="single"/>
            <w:shd w:val="clear" w:color="auto" w:fill="FFFFFF"/>
            <w:rPrChange w:id="159" w:author="Alejandro" w:date="2018-04-27T13:09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>iFi</w:t>
        </w:r>
        <w:proofErr w:type="spellEnd"/>
        <w:r w:rsidRPr="0046209F">
          <w:rPr>
            <w:rFonts w:ascii="Century Gothic" w:hAnsi="Century Gothic" w:cs="Arial"/>
            <w:b/>
            <w:color w:val="222222"/>
            <w:u w:val="single"/>
            <w:shd w:val="clear" w:color="auto" w:fill="FFFFFF"/>
            <w:rPrChange w:id="160" w:author="Alejandro" w:date="2018-04-27T13:09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>.</w:t>
        </w:r>
      </w:ins>
      <w:ins w:id="161" w:author="Alejandro" w:date="2018-04-27T13:08:00Z">
        <w:r w:rsidRPr="0046209F">
          <w:rPr>
            <w:rFonts w:ascii="Century Gothic" w:hAnsi="Century Gothic" w:cs="Arial"/>
            <w:b/>
            <w:color w:val="222222"/>
            <w:u w:val="single"/>
            <w:shd w:val="clear" w:color="auto" w:fill="FFFFFF"/>
            <w:rPrChange w:id="162" w:author="Alejandro" w:date="2018-04-27T13:09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 xml:space="preserve"> De no ser posible, </w:t>
        </w:r>
        <w:proofErr w:type="spellStart"/>
        <w:r w:rsidRPr="0046209F">
          <w:rPr>
            <w:rFonts w:ascii="Century Gothic" w:hAnsi="Century Gothic" w:cs="Arial"/>
            <w:b/>
            <w:color w:val="222222"/>
            <w:u w:val="single"/>
            <w:shd w:val="clear" w:color="auto" w:fill="FFFFFF"/>
            <w:rPrChange w:id="163" w:author="Alejandro" w:date="2018-04-27T13:09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>eñ</w:t>
        </w:r>
        <w:proofErr w:type="spellEnd"/>
        <w:r w:rsidRPr="0046209F">
          <w:rPr>
            <w:rFonts w:ascii="Century Gothic" w:hAnsi="Century Gothic" w:cs="Arial"/>
            <w:b/>
            <w:color w:val="222222"/>
            <w:u w:val="single"/>
            <w:shd w:val="clear" w:color="auto" w:fill="FFFFFF"/>
            <w:rPrChange w:id="164" w:author="Alejandro" w:date="2018-04-27T13:09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 xml:space="preserve"> curso se puede adaptar.</w:t>
        </w:r>
      </w:ins>
      <w:del w:id="165" w:author="Alejandro" w:date="2018-04-27T13:08:00Z">
        <w:r w:rsidR="003F020A" w:rsidRPr="0046209F" w:rsidDel="0046209F">
          <w:rPr>
            <w:rFonts w:ascii="Century Gothic" w:hAnsi="Century Gothic" w:cs="Arial"/>
            <w:b/>
            <w:u w:val="single"/>
            <w:lang w:val="es-MX"/>
            <w:rPrChange w:id="166" w:author="Alejandro" w:date="2018-04-27T13:09:00Z">
              <w:rPr>
                <w:rFonts w:ascii="Century Gothic" w:hAnsi="Century Gothic" w:cs="Arial"/>
                <w:u w:val="single"/>
                <w:lang w:val="es-MX"/>
              </w:rPr>
            </w:rPrChange>
          </w:rPr>
          <w:delText>____________________________________________________________________________________________________________________________________________________________________________________</w:delText>
        </w:r>
      </w:del>
    </w:p>
    <w:p w14:paraId="1B2563FD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047993CA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47276CAC" w14:textId="77777777" w:rsidR="003F020A" w:rsidRDefault="006D0D3C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Nombre y f</w:t>
      </w:r>
      <w:r w:rsidR="003F020A" w:rsidRPr="00B2159F">
        <w:rPr>
          <w:rFonts w:ascii="Century Gothic" w:hAnsi="Century Gothic" w:cs="Arial"/>
          <w:sz w:val="22"/>
          <w:szCs w:val="22"/>
          <w:lang w:val="es-MX"/>
        </w:rPr>
        <w:t xml:space="preserve">irma del </w:t>
      </w:r>
      <w:r w:rsidR="002F539B">
        <w:rPr>
          <w:rFonts w:ascii="Century Gothic" w:hAnsi="Century Gothic" w:cs="Arial"/>
          <w:sz w:val="22"/>
          <w:szCs w:val="22"/>
          <w:lang w:val="es-MX"/>
        </w:rPr>
        <w:t>ponente</w:t>
      </w:r>
    </w:p>
    <w:p w14:paraId="4E80D67A" w14:textId="77777777" w:rsidR="003F020A" w:rsidRDefault="003F020A">
      <w:pPr>
        <w:rPr>
          <w:rFonts w:ascii="Century Gothic" w:hAnsi="Century Gothic" w:cs="Arial"/>
          <w:lang w:val="es-MX"/>
        </w:rPr>
      </w:pPr>
    </w:p>
    <w:tbl>
      <w:tblPr>
        <w:tblW w:w="923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574"/>
        <w:gridCol w:w="4401"/>
        <w:gridCol w:w="3260"/>
        <w:tblGridChange w:id="167">
          <w:tblGrid>
            <w:gridCol w:w="1574"/>
            <w:gridCol w:w="4401"/>
            <w:gridCol w:w="3260"/>
          </w:tblGrid>
        </w:tblGridChange>
      </w:tblGrid>
      <w:tr w:rsidR="006D0D3C" w:rsidRPr="00804D51" w14:paraId="05FAF169" w14:textId="77777777" w:rsidTr="009E2EEB">
        <w:trPr>
          <w:trHeight w:val="546"/>
          <w:tblCellSpacing w:w="20" w:type="dxa"/>
        </w:trPr>
        <w:tc>
          <w:tcPr>
            <w:tcW w:w="5915" w:type="dxa"/>
            <w:gridSpan w:val="2"/>
            <w:shd w:val="clear" w:color="auto" w:fill="auto"/>
            <w:vAlign w:val="center"/>
          </w:tcPr>
          <w:p w14:paraId="3FB0F7E9" w14:textId="77777777" w:rsidR="006D0D3C" w:rsidRPr="006D0D3C" w:rsidRDefault="0068190E" w:rsidP="0068190E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8190E">
              <w:rPr>
                <w:rFonts w:ascii="Century Gothic" w:hAnsi="Century Gothic" w:cs="ArialNarrow"/>
                <w:b/>
                <w:sz w:val="24"/>
                <w:szCs w:val="24"/>
              </w:rPr>
              <w:t xml:space="preserve">Nombre completo </w:t>
            </w:r>
          </w:p>
        </w:tc>
        <w:tc>
          <w:tcPr>
            <w:tcW w:w="3200" w:type="dxa"/>
            <w:vAlign w:val="center"/>
          </w:tcPr>
          <w:p w14:paraId="03238D93" w14:textId="77777777" w:rsidR="006D0D3C" w:rsidRPr="006D0D3C" w:rsidRDefault="006D0D3C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D0D3C">
              <w:rPr>
                <w:rFonts w:ascii="Century Gothic" w:hAnsi="Century Gothic" w:cs="ArialNarrow"/>
                <w:b/>
                <w:sz w:val="24"/>
                <w:szCs w:val="24"/>
              </w:rPr>
              <w:t>Firma</w:t>
            </w:r>
          </w:p>
        </w:tc>
      </w:tr>
      <w:tr w:rsidR="0068190E" w:rsidRPr="00804D51" w14:paraId="54E15C7E" w14:textId="77777777" w:rsidTr="0068190E">
        <w:trPr>
          <w:trHeight w:val="970"/>
          <w:tblCellSpacing w:w="20" w:type="dxa"/>
        </w:trPr>
        <w:tc>
          <w:tcPr>
            <w:tcW w:w="1514" w:type="dxa"/>
            <w:shd w:val="clear" w:color="auto" w:fill="DBE5F1" w:themeFill="accent1" w:themeFillTint="33"/>
            <w:vAlign w:val="center"/>
          </w:tcPr>
          <w:p w14:paraId="070BF4AF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0070C0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0070C0"/>
                <w:sz w:val="22"/>
                <w:szCs w:val="22"/>
              </w:rPr>
              <w:t>Ponente 1</w:t>
            </w:r>
          </w:p>
        </w:tc>
        <w:tc>
          <w:tcPr>
            <w:tcW w:w="4361" w:type="dxa"/>
            <w:shd w:val="clear" w:color="auto" w:fill="DBE5F1" w:themeFill="accent1" w:themeFillTint="33"/>
            <w:vAlign w:val="center"/>
          </w:tcPr>
          <w:p w14:paraId="70B69622" w14:textId="1BE67B99" w:rsidR="0068190E" w:rsidRPr="00CB5928" w:rsidRDefault="00547461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ins w:id="168" w:author="Alejandro" w:date="2018-04-27T13:04:00Z">
              <w:r>
                <w:rPr>
                  <w:rFonts w:ascii="Century Gothic" w:hAnsi="Century Gothic" w:cs="ArialNarrow"/>
                  <w:color w:val="0070C0"/>
                  <w:sz w:val="24"/>
                  <w:szCs w:val="24"/>
                </w:rPr>
                <w:t>Marco Antonio Negrete Villanueva</w:t>
              </w:r>
            </w:ins>
          </w:p>
        </w:tc>
        <w:tc>
          <w:tcPr>
            <w:tcW w:w="3200" w:type="dxa"/>
            <w:shd w:val="clear" w:color="auto" w:fill="DBE5F1" w:themeFill="accent1" w:themeFillTint="33"/>
            <w:vAlign w:val="center"/>
          </w:tcPr>
          <w:p w14:paraId="27AA8C9E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</w:p>
        </w:tc>
      </w:tr>
      <w:tr w:rsidR="00547461" w:rsidRPr="00804D51" w14:paraId="04D8274B" w14:textId="77777777" w:rsidTr="00547461">
        <w:tblPrEx>
          <w:tblW w:w="9235" w:type="dxa"/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ook w:val="01E0" w:firstRow="1" w:lastRow="1" w:firstColumn="1" w:lastColumn="1" w:noHBand="0" w:noVBand="0"/>
          <w:tblPrExChange w:id="169" w:author="Alejandro" w:date="2018-04-27T13:04:00Z">
            <w:tblPrEx>
              <w:tblW w:w="9235" w:type="dxa"/>
              <w:tblCellSpacing w:w="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09"/>
          <w:tblCellSpacing w:w="20" w:type="dxa"/>
          <w:trPrChange w:id="170" w:author="Alejandro" w:date="2018-04-27T13:04:00Z">
            <w:trPr>
              <w:trHeight w:val="2025"/>
              <w:tblCellSpacing w:w="20" w:type="dxa"/>
            </w:trPr>
          </w:trPrChange>
        </w:trPr>
        <w:tc>
          <w:tcPr>
            <w:tcW w:w="9155" w:type="dxa"/>
            <w:gridSpan w:val="3"/>
            <w:shd w:val="clear" w:color="auto" w:fill="auto"/>
            <w:vAlign w:val="center"/>
            <w:tcPrChange w:id="171" w:author="Alejandro" w:date="2018-04-27T13:04:00Z">
              <w:tcPr>
                <w:tcW w:w="9155" w:type="dxa"/>
                <w:gridSpan w:val="3"/>
                <w:shd w:val="clear" w:color="auto" w:fill="auto"/>
                <w:vAlign w:val="center"/>
              </w:tcPr>
            </w:tcPrChange>
          </w:tcPr>
          <w:p w14:paraId="2A0FE803" w14:textId="3D5CCFB5" w:rsidR="00547461" w:rsidRPr="00955E1E" w:rsidDel="00547461" w:rsidRDefault="00547461" w:rsidP="00547461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172" w:author="Alejandro" w:date="2018-04-27T13:04:00Z"/>
                <w:rFonts w:ascii="Khmer UI" w:hAnsi="Khmer UI" w:cs="Khmer UI"/>
                <w:color w:val="00B050"/>
                <w:sz w:val="22"/>
                <w:szCs w:val="22"/>
              </w:rPr>
              <w:pPrChange w:id="173" w:author="Alejandro" w:date="2018-04-27T13:04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del w:id="174" w:author="Alejandro" w:date="2018-04-27T13:04:00Z">
              <w:r w:rsidRPr="00955E1E" w:rsidDel="00547461">
                <w:rPr>
                  <w:rFonts w:ascii="Khmer UI" w:hAnsi="Khmer UI" w:cs="Khmer UI"/>
                  <w:color w:val="00B050"/>
                  <w:sz w:val="22"/>
                  <w:szCs w:val="22"/>
                </w:rPr>
                <w:delText>Ponente 2</w:delText>
              </w:r>
            </w:del>
          </w:p>
          <w:p w14:paraId="128EA18C" w14:textId="3F4494DB" w:rsidR="00547461" w:rsidRPr="00CB5928" w:rsidRDefault="00547461" w:rsidP="00547461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  <w:pPrChange w:id="175" w:author="Alejandro" w:date="2018-04-27T13:04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del w:id="176" w:author="Alejandro" w:date="2018-04-27T13:04:00Z">
              <w:r w:rsidRPr="00955E1E" w:rsidDel="00547461">
                <w:rPr>
                  <w:rFonts w:ascii="Khmer UI" w:hAnsi="Khmer UI" w:cs="Khmer UI"/>
                  <w:color w:val="8064A2" w:themeColor="accent4"/>
                  <w:sz w:val="22"/>
                  <w:szCs w:val="22"/>
                </w:rPr>
                <w:delText>Ponente 3</w:delText>
              </w:r>
            </w:del>
          </w:p>
        </w:tc>
      </w:tr>
    </w:tbl>
    <w:p w14:paraId="0C7A6870" w14:textId="77777777" w:rsidR="003F020A" w:rsidRDefault="003F020A" w:rsidP="006D0D3C">
      <w:pPr>
        <w:rPr>
          <w:rFonts w:ascii="Century Gothic" w:hAnsi="Century Gothic" w:cs="Arial"/>
          <w:lang w:val="es-MX"/>
        </w:rPr>
      </w:pPr>
    </w:p>
    <w:p w14:paraId="4F055565" w14:textId="77777777" w:rsidR="00AE5F17" w:rsidRDefault="00AE5F17" w:rsidP="00535EAD">
      <w:pPr>
        <w:rPr>
          <w:sz w:val="24"/>
          <w:szCs w:val="24"/>
        </w:rPr>
      </w:pPr>
      <w:r>
        <w:rPr>
          <w:sz w:val="24"/>
          <w:szCs w:val="24"/>
        </w:rPr>
        <w:t>Lineamientos:</w:t>
      </w:r>
    </w:p>
    <w:p w14:paraId="1AA9F330" w14:textId="77777777" w:rsidR="00A92309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 xml:space="preserve">La propuesta debe atender la convocatoria publicada en la página web </w:t>
      </w:r>
      <w:hyperlink r:id="rId13" w:history="1">
        <w:r w:rsidRPr="00A92309">
          <w:rPr>
            <w:rFonts w:ascii="Century Gothic" w:hAnsi="Century Gothic" w:cs="Arial"/>
            <w:lang w:val="es-MX"/>
          </w:rPr>
          <w:t>http://www.psicologia.unam.mx/documentos/pdf/convocatorias/aviso_CONVOCATORIA_Junio_julio.pdf</w:t>
        </w:r>
      </w:hyperlink>
    </w:p>
    <w:p w14:paraId="04E336B5" w14:textId="77777777" w:rsidR="00351F66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>La r</w:t>
      </w:r>
      <w:r w:rsidR="00AE5F17" w:rsidRPr="00A92309">
        <w:rPr>
          <w:rFonts w:ascii="Century Gothic" w:hAnsi="Century Gothic" w:cs="Arial"/>
          <w:lang w:val="es-MX"/>
        </w:rPr>
        <w:t xml:space="preserve">ecepción de propuestas </w:t>
      </w:r>
      <w:r w:rsidRPr="00A92309">
        <w:rPr>
          <w:rFonts w:ascii="Century Gothic" w:hAnsi="Century Gothic" w:cs="Arial"/>
          <w:lang w:val="es-MX"/>
        </w:rPr>
        <w:t xml:space="preserve">es </w:t>
      </w:r>
      <w:r w:rsidR="00AE5F17" w:rsidRPr="00A92309">
        <w:rPr>
          <w:rFonts w:ascii="Century Gothic" w:hAnsi="Century Gothic" w:cs="Arial"/>
          <w:lang w:val="es-MX"/>
        </w:rPr>
        <w:t>entre el 2 y 28 de abril de 20</w:t>
      </w:r>
      <w:r w:rsidRPr="00A92309">
        <w:rPr>
          <w:rFonts w:ascii="Century Gothic" w:hAnsi="Century Gothic" w:cs="Arial"/>
          <w:lang w:val="es-MX"/>
        </w:rPr>
        <w:t>1</w:t>
      </w:r>
      <w:r w:rsidR="00AE5F17" w:rsidRPr="00A92309">
        <w:rPr>
          <w:rFonts w:ascii="Century Gothic" w:hAnsi="Century Gothic" w:cs="Arial"/>
          <w:lang w:val="es-MX"/>
        </w:rPr>
        <w:t>8</w:t>
      </w:r>
      <w:r w:rsidR="00654678">
        <w:rPr>
          <w:rFonts w:ascii="Century Gothic" w:hAnsi="Century Gothic" w:cs="Arial"/>
          <w:lang w:val="es-MX"/>
        </w:rPr>
        <w:t xml:space="preserve"> a través del formulario electrónico</w:t>
      </w:r>
      <w:r w:rsidR="00AE5F17" w:rsidRPr="00A92309">
        <w:rPr>
          <w:rFonts w:ascii="Century Gothic" w:hAnsi="Century Gothic" w:cs="Arial"/>
          <w:lang w:val="es-MX"/>
        </w:rPr>
        <w:t>.</w:t>
      </w:r>
    </w:p>
    <w:p w14:paraId="1BB66F0F" w14:textId="77777777" w:rsidR="00AE5F17" w:rsidRPr="00A92309" w:rsidRDefault="00A92309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Un comité evaluador revisará las propuestas </w:t>
      </w:r>
      <w:r w:rsidR="00520B2F" w:rsidRPr="00A92309">
        <w:rPr>
          <w:rFonts w:ascii="Century Gothic" w:hAnsi="Century Gothic" w:cs="Arial"/>
          <w:lang w:val="es-MX"/>
        </w:rPr>
        <w:t>para establecer si es aprobada, aprobada con ajustes o no aprobada.</w:t>
      </w:r>
    </w:p>
    <w:p w14:paraId="40CF59DB" w14:textId="77777777" w:rsidR="00520B2F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>Las respuestas a los ponentes se enviarán a través del correo electr</w:t>
      </w:r>
      <w:r w:rsidR="00A92309">
        <w:rPr>
          <w:rFonts w:ascii="Century Gothic" w:hAnsi="Century Gothic" w:cs="Arial"/>
          <w:lang w:val="es-MX"/>
        </w:rPr>
        <w:t xml:space="preserve">ónico, </w:t>
      </w:r>
      <w:r w:rsidRPr="00A92309">
        <w:rPr>
          <w:rFonts w:ascii="Century Gothic" w:hAnsi="Century Gothic" w:cs="Arial"/>
          <w:lang w:val="es-MX"/>
        </w:rPr>
        <w:t>entre el 11 y 14 de mayo</w:t>
      </w:r>
      <w:r w:rsidR="00A92309">
        <w:rPr>
          <w:rFonts w:ascii="Century Gothic" w:hAnsi="Century Gothic" w:cs="Arial"/>
          <w:lang w:val="es-MX"/>
        </w:rPr>
        <w:t xml:space="preserve"> de 2018</w:t>
      </w:r>
      <w:r w:rsidRPr="00A92309">
        <w:rPr>
          <w:rFonts w:ascii="Century Gothic" w:hAnsi="Century Gothic" w:cs="Arial"/>
          <w:lang w:val="es-MX"/>
        </w:rPr>
        <w:t>. En caso de que se sugieran ajustes deberán enviarse a más tardar el 16 de mayo</w:t>
      </w:r>
      <w:r w:rsidR="00452710">
        <w:rPr>
          <w:rFonts w:ascii="Century Gothic" w:hAnsi="Century Gothic" w:cs="Arial"/>
          <w:lang w:val="es-MX"/>
        </w:rPr>
        <w:t>,</w:t>
      </w:r>
      <w:r w:rsidR="00A92309" w:rsidRPr="00A92309">
        <w:rPr>
          <w:rFonts w:ascii="Century Gothic" w:hAnsi="Century Gothic" w:cs="Arial"/>
          <w:lang w:val="es-MX"/>
        </w:rPr>
        <w:t xml:space="preserve"> en el enlace indicado por correo electrónico</w:t>
      </w:r>
      <w:r w:rsidRPr="00A92309">
        <w:rPr>
          <w:rFonts w:ascii="Century Gothic" w:hAnsi="Century Gothic" w:cs="Arial"/>
          <w:lang w:val="es-MX"/>
        </w:rPr>
        <w:t>.</w:t>
      </w:r>
    </w:p>
    <w:p w14:paraId="6DB7045E" w14:textId="77777777" w:rsidR="00AE5F17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 xml:space="preserve">La publicación de la oferta de cursos se realizará a partir del 21 de mayo. La asignación de los espacios se realizará con base </w:t>
      </w:r>
      <w:r w:rsidR="00452710">
        <w:rPr>
          <w:rFonts w:ascii="Century Gothic" w:hAnsi="Century Gothic" w:cs="Arial"/>
          <w:lang w:val="es-MX"/>
        </w:rPr>
        <w:t>en e</w:t>
      </w:r>
      <w:r w:rsidRPr="00A92309">
        <w:rPr>
          <w:rFonts w:ascii="Century Gothic" w:hAnsi="Century Gothic" w:cs="Arial"/>
          <w:lang w:val="es-MX"/>
        </w:rPr>
        <w:t>l número de estudiantes inscritos.</w:t>
      </w:r>
      <w:r w:rsidR="000C64D2">
        <w:rPr>
          <w:rFonts w:ascii="Century Gothic" w:hAnsi="Century Gothic" w:cs="Arial"/>
          <w:lang w:val="es-MX"/>
        </w:rPr>
        <w:t xml:space="preserve"> Los estudiantes de licenciatura se inscribirán con su número de cuenta a través de la plataforma habilitada para tal fi</w:t>
      </w:r>
      <w:r w:rsidR="00452710">
        <w:rPr>
          <w:rFonts w:ascii="Century Gothic" w:hAnsi="Century Gothic" w:cs="Arial"/>
          <w:lang w:val="es-MX"/>
        </w:rPr>
        <w:t>n.</w:t>
      </w:r>
    </w:p>
    <w:p w14:paraId="212F73E0" w14:textId="77777777" w:rsidR="00520B2F" w:rsidRPr="00A92309" w:rsidRDefault="000C64D2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Una vez que </w:t>
      </w:r>
      <w:r w:rsidR="00A92309" w:rsidRPr="00A92309">
        <w:rPr>
          <w:rFonts w:ascii="Century Gothic" w:hAnsi="Century Gothic" w:cs="Arial"/>
          <w:lang w:val="es-MX"/>
        </w:rPr>
        <w:t>l</w:t>
      </w:r>
      <w:r>
        <w:rPr>
          <w:rFonts w:ascii="Century Gothic" w:hAnsi="Century Gothic" w:cs="Arial"/>
          <w:lang w:val="es-MX"/>
        </w:rPr>
        <w:t>a propuesta sea</w:t>
      </w:r>
      <w:r w:rsidR="00520B2F" w:rsidRPr="00A92309">
        <w:rPr>
          <w:rFonts w:ascii="Century Gothic" w:hAnsi="Century Gothic" w:cs="Arial"/>
          <w:lang w:val="es-MX"/>
        </w:rPr>
        <w:t xml:space="preserve"> aprobada se </w:t>
      </w:r>
      <w:r w:rsidR="00A92309" w:rsidRPr="00A92309">
        <w:rPr>
          <w:rFonts w:ascii="Century Gothic" w:hAnsi="Century Gothic" w:cs="Arial"/>
          <w:lang w:val="es-MX"/>
        </w:rPr>
        <w:t xml:space="preserve">enviarán indicaciones adicionales </w:t>
      </w:r>
      <w:r w:rsidR="00520B2F" w:rsidRPr="00A92309">
        <w:rPr>
          <w:rFonts w:ascii="Century Gothic" w:hAnsi="Century Gothic" w:cs="Arial"/>
          <w:lang w:val="es-MX"/>
        </w:rPr>
        <w:t>por medio de correo electr</w:t>
      </w:r>
      <w:r w:rsidR="00A92309" w:rsidRPr="00A92309">
        <w:rPr>
          <w:rFonts w:ascii="Century Gothic" w:hAnsi="Century Gothic" w:cs="Arial"/>
          <w:lang w:val="es-MX"/>
        </w:rPr>
        <w:t>ónico.</w:t>
      </w:r>
    </w:p>
    <w:p w14:paraId="347D173E" w14:textId="77777777" w:rsidR="00520B2F" w:rsidRDefault="00520B2F" w:rsidP="00520B2F">
      <w:pPr>
        <w:rPr>
          <w:sz w:val="24"/>
          <w:szCs w:val="24"/>
        </w:rPr>
      </w:pPr>
    </w:p>
    <w:p w14:paraId="3DF16836" w14:textId="29960D01" w:rsidR="00520B2F" w:rsidRDefault="00520B2F" w:rsidP="00520B2F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Cualquier duda o inquietud comunicarse a la División de Estudios Profesionales</w:t>
      </w:r>
      <w:r w:rsidR="00182E51">
        <w:rPr>
          <w:rFonts w:ascii="Century Gothic" w:hAnsi="Century Gothic" w:cs="Arial"/>
          <w:lang w:val="es-MX"/>
        </w:rPr>
        <w:t>.</w:t>
      </w:r>
    </w:p>
    <w:p w14:paraId="7137AC6A" w14:textId="33B33F59" w:rsidR="00520B2F" w:rsidRPr="00520B2F" w:rsidDel="008F00CA" w:rsidRDefault="00520B2F" w:rsidP="00520B2F">
      <w:pPr>
        <w:rPr>
          <w:del w:id="177" w:author="Alejandro" w:date="2018-04-27T12:39:00Z"/>
          <w:sz w:val="24"/>
          <w:szCs w:val="24"/>
        </w:rPr>
      </w:pPr>
    </w:p>
    <w:p w14:paraId="7FDE65AD" w14:textId="77777777" w:rsidR="00535EAD" w:rsidRDefault="00535EAD" w:rsidP="00535EAD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Teléfonos: 5622-2236 / 56222239</w:t>
      </w:r>
    </w:p>
    <w:p w14:paraId="11EF91C4" w14:textId="77777777" w:rsidR="00535EAD" w:rsidRDefault="00535EAD" w:rsidP="00535EAD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Correo: </w:t>
      </w:r>
      <w:hyperlink r:id="rId14" w:history="1">
        <w:r w:rsidRPr="002B02D8">
          <w:rPr>
            <w:rStyle w:val="Hipervnculo"/>
            <w:rFonts w:ascii="Century Gothic" w:hAnsi="Century Gothic" w:cs="Arial"/>
            <w:lang w:val="es-MX"/>
          </w:rPr>
          <w:t>dep.psicologia@unam.mx</w:t>
        </w:r>
      </w:hyperlink>
    </w:p>
    <w:p w14:paraId="2EB7BFAE" w14:textId="77777777" w:rsidR="00535EAD" w:rsidRDefault="00535EAD" w:rsidP="006D0D3C">
      <w:pPr>
        <w:rPr>
          <w:rFonts w:ascii="Century Gothic" w:hAnsi="Century Gothic" w:cs="Arial"/>
          <w:lang w:val="es-MX"/>
        </w:rPr>
      </w:pPr>
    </w:p>
    <w:p w14:paraId="5A4147E2" w14:textId="77777777" w:rsidR="00F722B2" w:rsidRPr="00535EAD" w:rsidRDefault="00FB587B" w:rsidP="00F722B2">
      <w:pPr>
        <w:shd w:val="clear" w:color="auto" w:fill="FFFFFF"/>
        <w:spacing w:after="195"/>
        <w:jc w:val="center"/>
        <w:rPr>
          <w:rStyle w:val="Hipervnculo"/>
          <w:rFonts w:eastAsia="Arial"/>
          <w:sz w:val="24"/>
          <w:szCs w:val="24"/>
          <w:lang w:val="es-MX"/>
        </w:rPr>
      </w:pPr>
      <w:hyperlink r:id="rId15" w:history="1">
        <w:r w:rsidR="00F722B2" w:rsidRPr="00535EAD">
          <w:rPr>
            <w:rStyle w:val="Hipervnculo"/>
            <w:rFonts w:eastAsia="Arial"/>
            <w:sz w:val="24"/>
            <w:szCs w:val="24"/>
            <w:lang w:val="es-MX"/>
          </w:rPr>
          <w:t>https://www.facebook.com/dep.psicologia.unam/</w:t>
        </w:r>
      </w:hyperlink>
    </w:p>
    <w:p w14:paraId="156F827E" w14:textId="77777777" w:rsidR="00535EAD" w:rsidRPr="004E28D5" w:rsidRDefault="00535EAD" w:rsidP="006D0D3C">
      <w:pPr>
        <w:rPr>
          <w:rFonts w:ascii="Century Gothic" w:hAnsi="Century Gothic" w:cs="Arial"/>
          <w:lang w:val="es-MX"/>
        </w:rPr>
      </w:pPr>
    </w:p>
    <w:sectPr w:rsidR="00535EAD" w:rsidRPr="004E28D5" w:rsidSect="00631DD2">
      <w:foot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456FC" w14:textId="77777777" w:rsidR="00FB587B" w:rsidRDefault="00FB587B" w:rsidP="00C01657">
      <w:r>
        <w:separator/>
      </w:r>
    </w:p>
  </w:endnote>
  <w:endnote w:type="continuationSeparator" w:id="0">
    <w:p w14:paraId="67B842FE" w14:textId="77777777" w:rsidR="00FB587B" w:rsidRDefault="00FB587B" w:rsidP="00C0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Arial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hmer UI">
    <w:altName w:val="Leelawadee UI"/>
    <w:charset w:val="00"/>
    <w:family w:val="swiss"/>
    <w:pitch w:val="variable"/>
    <w:sig w:usb0="8000002F" w:usb1="0000204A" w:usb2="0001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222A" w14:textId="1E1ED541" w:rsidR="0010320F" w:rsidRPr="006F2219" w:rsidRDefault="005442D6" w:rsidP="006F2219">
    <w:pPr>
      <w:pStyle w:val="Piedepgina"/>
      <w:jc w:val="right"/>
      <w:rPr>
        <w:rFonts w:ascii="Century Gothic" w:hAnsi="Century Gothic"/>
      </w:rPr>
    </w:pPr>
    <w:r w:rsidRPr="006F2219">
      <w:rPr>
        <w:rStyle w:val="Nmerodepgina"/>
        <w:rFonts w:ascii="Century Gothic" w:hAnsi="Century Gothic"/>
      </w:rPr>
      <w:fldChar w:fldCharType="begin"/>
    </w:r>
    <w:r w:rsidR="0010320F" w:rsidRPr="006F2219">
      <w:rPr>
        <w:rStyle w:val="Nmerodepgina"/>
        <w:rFonts w:ascii="Century Gothic" w:hAnsi="Century Gothic"/>
      </w:rPr>
      <w:instrText xml:space="preserve"> PAGE </w:instrText>
    </w:r>
    <w:r w:rsidRPr="006F2219">
      <w:rPr>
        <w:rStyle w:val="Nmerodepgina"/>
        <w:rFonts w:ascii="Century Gothic" w:hAnsi="Century Gothic"/>
      </w:rPr>
      <w:fldChar w:fldCharType="separate"/>
    </w:r>
    <w:r w:rsidR="00301F22">
      <w:rPr>
        <w:rStyle w:val="Nmerodepgina"/>
        <w:rFonts w:ascii="Century Gothic" w:hAnsi="Century Gothic"/>
        <w:noProof/>
      </w:rPr>
      <w:t>3</w:t>
    </w:r>
    <w:r w:rsidRPr="006F2219">
      <w:rPr>
        <w:rStyle w:val="Nmerodepgina"/>
        <w:rFonts w:ascii="Century Gothic" w:hAnsi="Century Gothic"/>
      </w:rPr>
      <w:fldChar w:fldCharType="end"/>
    </w:r>
    <w:r w:rsidR="0010320F" w:rsidRPr="006F2219">
      <w:rPr>
        <w:rStyle w:val="Nmerodepgina"/>
        <w:rFonts w:ascii="Century Gothic" w:hAnsi="Century Gothic"/>
      </w:rPr>
      <w:t xml:space="preserve"> de </w:t>
    </w:r>
    <w:r w:rsidRPr="006F2219">
      <w:rPr>
        <w:rStyle w:val="Nmerodepgina"/>
        <w:rFonts w:ascii="Century Gothic" w:hAnsi="Century Gothic"/>
      </w:rPr>
      <w:fldChar w:fldCharType="begin"/>
    </w:r>
    <w:r w:rsidR="0010320F" w:rsidRPr="006F2219">
      <w:rPr>
        <w:rStyle w:val="Nmerodepgina"/>
        <w:rFonts w:ascii="Century Gothic" w:hAnsi="Century Gothic"/>
      </w:rPr>
      <w:instrText xml:space="preserve"> NUMPAGES </w:instrText>
    </w:r>
    <w:r w:rsidRPr="006F2219">
      <w:rPr>
        <w:rStyle w:val="Nmerodepgina"/>
        <w:rFonts w:ascii="Century Gothic" w:hAnsi="Century Gothic"/>
      </w:rPr>
      <w:fldChar w:fldCharType="separate"/>
    </w:r>
    <w:r w:rsidR="00301F22">
      <w:rPr>
        <w:rStyle w:val="Nmerodepgina"/>
        <w:rFonts w:ascii="Century Gothic" w:hAnsi="Century Gothic"/>
        <w:noProof/>
      </w:rPr>
      <w:t>3</w:t>
    </w:r>
    <w:r w:rsidRPr="006F2219">
      <w:rPr>
        <w:rStyle w:val="Nmerodepgina"/>
        <w:rFonts w:ascii="Century Gothic" w:hAnsi="Century Gothi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BA8EB" w14:textId="77777777" w:rsidR="00FB587B" w:rsidRDefault="00FB587B" w:rsidP="00C01657">
      <w:r>
        <w:separator/>
      </w:r>
    </w:p>
  </w:footnote>
  <w:footnote w:type="continuationSeparator" w:id="0">
    <w:p w14:paraId="55847467" w14:textId="77777777" w:rsidR="00FB587B" w:rsidRDefault="00FB587B" w:rsidP="00C0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7370"/>
    <w:multiLevelType w:val="hybridMultilevel"/>
    <w:tmpl w:val="BAE0A574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5FF0"/>
    <w:multiLevelType w:val="hybridMultilevel"/>
    <w:tmpl w:val="7AEE937C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02CC3"/>
    <w:multiLevelType w:val="hybridMultilevel"/>
    <w:tmpl w:val="8402C2E0"/>
    <w:lvl w:ilvl="0" w:tplc="38ECFF1C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4237B9"/>
    <w:multiLevelType w:val="hybridMultilevel"/>
    <w:tmpl w:val="DF16E71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5D12D1"/>
    <w:multiLevelType w:val="hybridMultilevel"/>
    <w:tmpl w:val="2F38EF26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4A3F"/>
    <w:multiLevelType w:val="hybridMultilevel"/>
    <w:tmpl w:val="BFB28A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51973"/>
    <w:multiLevelType w:val="hybridMultilevel"/>
    <w:tmpl w:val="2196EDB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3043A6"/>
    <w:multiLevelType w:val="hybridMultilevel"/>
    <w:tmpl w:val="636231BC"/>
    <w:lvl w:ilvl="0" w:tplc="224E7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A2082"/>
    <w:multiLevelType w:val="hybridMultilevel"/>
    <w:tmpl w:val="EF682FFC"/>
    <w:lvl w:ilvl="0" w:tplc="A9FE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D61E9"/>
    <w:multiLevelType w:val="hybridMultilevel"/>
    <w:tmpl w:val="326494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E3E5F"/>
    <w:multiLevelType w:val="hybridMultilevel"/>
    <w:tmpl w:val="55D2A9B8"/>
    <w:lvl w:ilvl="0" w:tplc="080A0013">
      <w:start w:val="1"/>
      <w:numFmt w:val="upperRoman"/>
      <w:lvlText w:val="%1."/>
      <w:lvlJc w:val="righ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1">
    <w:nsid w:val="62B15AF9"/>
    <w:multiLevelType w:val="hybridMultilevel"/>
    <w:tmpl w:val="1D4C4E2E"/>
    <w:lvl w:ilvl="0" w:tplc="B3DEDB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47699F"/>
    <w:multiLevelType w:val="hybridMultilevel"/>
    <w:tmpl w:val="7C5E968E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E27A5"/>
    <w:multiLevelType w:val="hybridMultilevel"/>
    <w:tmpl w:val="36E67FC4"/>
    <w:lvl w:ilvl="0" w:tplc="224E7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F572B"/>
    <w:multiLevelType w:val="hybridMultilevel"/>
    <w:tmpl w:val="84F08EC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4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13"/>
  </w:num>
  <w:num w:numId="14">
    <w:abstractNumId w:val="9"/>
  </w:num>
  <w:num w:numId="1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5B"/>
    <w:rsid w:val="00013138"/>
    <w:rsid w:val="00021C58"/>
    <w:rsid w:val="00032068"/>
    <w:rsid w:val="00036A7D"/>
    <w:rsid w:val="0004108E"/>
    <w:rsid w:val="00042AD1"/>
    <w:rsid w:val="00066654"/>
    <w:rsid w:val="0008532E"/>
    <w:rsid w:val="000963E6"/>
    <w:rsid w:val="000A77AE"/>
    <w:rsid w:val="000B19DB"/>
    <w:rsid w:val="000B1EB4"/>
    <w:rsid w:val="000B6965"/>
    <w:rsid w:val="000C5387"/>
    <w:rsid w:val="000C64D2"/>
    <w:rsid w:val="000C7EC4"/>
    <w:rsid w:val="000E1E67"/>
    <w:rsid w:val="000F6683"/>
    <w:rsid w:val="000F7102"/>
    <w:rsid w:val="0010320F"/>
    <w:rsid w:val="001075C8"/>
    <w:rsid w:val="00110C49"/>
    <w:rsid w:val="001122F3"/>
    <w:rsid w:val="00113677"/>
    <w:rsid w:val="001170B6"/>
    <w:rsid w:val="001272DB"/>
    <w:rsid w:val="00130E43"/>
    <w:rsid w:val="0013310A"/>
    <w:rsid w:val="00141BD5"/>
    <w:rsid w:val="0018124F"/>
    <w:rsid w:val="00182E51"/>
    <w:rsid w:val="001B70C3"/>
    <w:rsid w:val="001C318B"/>
    <w:rsid w:val="001C399E"/>
    <w:rsid w:val="001C4468"/>
    <w:rsid w:val="001D5354"/>
    <w:rsid w:val="001E1522"/>
    <w:rsid w:val="001F49BB"/>
    <w:rsid w:val="002064ED"/>
    <w:rsid w:val="0021045A"/>
    <w:rsid w:val="00216377"/>
    <w:rsid w:val="00216BF5"/>
    <w:rsid w:val="0023698A"/>
    <w:rsid w:val="00243393"/>
    <w:rsid w:val="0025419C"/>
    <w:rsid w:val="0025553A"/>
    <w:rsid w:val="00257BBD"/>
    <w:rsid w:val="00264175"/>
    <w:rsid w:val="00266794"/>
    <w:rsid w:val="00266B8D"/>
    <w:rsid w:val="0026757D"/>
    <w:rsid w:val="00270A0D"/>
    <w:rsid w:val="00270C98"/>
    <w:rsid w:val="00273559"/>
    <w:rsid w:val="00287B48"/>
    <w:rsid w:val="0029179C"/>
    <w:rsid w:val="00295F52"/>
    <w:rsid w:val="002A55EF"/>
    <w:rsid w:val="002B347D"/>
    <w:rsid w:val="002C1C12"/>
    <w:rsid w:val="002D2497"/>
    <w:rsid w:val="002E4AE0"/>
    <w:rsid w:val="002F1FDB"/>
    <w:rsid w:val="002F32E8"/>
    <w:rsid w:val="002F539B"/>
    <w:rsid w:val="002F612F"/>
    <w:rsid w:val="00301F22"/>
    <w:rsid w:val="0030564F"/>
    <w:rsid w:val="003145EB"/>
    <w:rsid w:val="00314F03"/>
    <w:rsid w:val="00320472"/>
    <w:rsid w:val="00334DBC"/>
    <w:rsid w:val="003372DF"/>
    <w:rsid w:val="00341771"/>
    <w:rsid w:val="00351F66"/>
    <w:rsid w:val="0035240E"/>
    <w:rsid w:val="00363E33"/>
    <w:rsid w:val="00365389"/>
    <w:rsid w:val="00366D6F"/>
    <w:rsid w:val="003675D8"/>
    <w:rsid w:val="00371AB7"/>
    <w:rsid w:val="0037289C"/>
    <w:rsid w:val="00373490"/>
    <w:rsid w:val="00381665"/>
    <w:rsid w:val="00381F0D"/>
    <w:rsid w:val="00384F90"/>
    <w:rsid w:val="00390D7B"/>
    <w:rsid w:val="003912FF"/>
    <w:rsid w:val="003A435A"/>
    <w:rsid w:val="003A705A"/>
    <w:rsid w:val="003B7E54"/>
    <w:rsid w:val="003C3B13"/>
    <w:rsid w:val="003C46D0"/>
    <w:rsid w:val="003C7F10"/>
    <w:rsid w:val="003D0B8B"/>
    <w:rsid w:val="003D3D09"/>
    <w:rsid w:val="003E00C5"/>
    <w:rsid w:val="003E4669"/>
    <w:rsid w:val="003F020A"/>
    <w:rsid w:val="003F167F"/>
    <w:rsid w:val="00416C2D"/>
    <w:rsid w:val="0042376B"/>
    <w:rsid w:val="00430848"/>
    <w:rsid w:val="00434D17"/>
    <w:rsid w:val="00440C60"/>
    <w:rsid w:val="00452710"/>
    <w:rsid w:val="0046209F"/>
    <w:rsid w:val="00467F92"/>
    <w:rsid w:val="00473873"/>
    <w:rsid w:val="00480F2B"/>
    <w:rsid w:val="00483146"/>
    <w:rsid w:val="004840C5"/>
    <w:rsid w:val="00486619"/>
    <w:rsid w:val="00490F05"/>
    <w:rsid w:val="004B2E6B"/>
    <w:rsid w:val="004B3562"/>
    <w:rsid w:val="004C4119"/>
    <w:rsid w:val="004D7982"/>
    <w:rsid w:val="004E28D5"/>
    <w:rsid w:val="004E7A59"/>
    <w:rsid w:val="00501FCD"/>
    <w:rsid w:val="005131B6"/>
    <w:rsid w:val="005149C7"/>
    <w:rsid w:val="00520B2F"/>
    <w:rsid w:val="005238FA"/>
    <w:rsid w:val="00524065"/>
    <w:rsid w:val="00526E8A"/>
    <w:rsid w:val="005335B6"/>
    <w:rsid w:val="00535EAD"/>
    <w:rsid w:val="005442D6"/>
    <w:rsid w:val="005444CF"/>
    <w:rsid w:val="00547461"/>
    <w:rsid w:val="0055731B"/>
    <w:rsid w:val="0055769F"/>
    <w:rsid w:val="005818F6"/>
    <w:rsid w:val="00583A50"/>
    <w:rsid w:val="00585A4F"/>
    <w:rsid w:val="00586758"/>
    <w:rsid w:val="00587DF4"/>
    <w:rsid w:val="005A1FBD"/>
    <w:rsid w:val="005A657F"/>
    <w:rsid w:val="005B726D"/>
    <w:rsid w:val="005C091C"/>
    <w:rsid w:val="005F00EF"/>
    <w:rsid w:val="00601268"/>
    <w:rsid w:val="00607B6F"/>
    <w:rsid w:val="00616E23"/>
    <w:rsid w:val="00631DD2"/>
    <w:rsid w:val="006328D9"/>
    <w:rsid w:val="006512DD"/>
    <w:rsid w:val="00654678"/>
    <w:rsid w:val="00655CC4"/>
    <w:rsid w:val="00677419"/>
    <w:rsid w:val="0068190E"/>
    <w:rsid w:val="0069040E"/>
    <w:rsid w:val="00690505"/>
    <w:rsid w:val="00693CE7"/>
    <w:rsid w:val="006946E7"/>
    <w:rsid w:val="00695AD1"/>
    <w:rsid w:val="006B77D2"/>
    <w:rsid w:val="006C2FBF"/>
    <w:rsid w:val="006C63CC"/>
    <w:rsid w:val="006D0D3C"/>
    <w:rsid w:val="006D491E"/>
    <w:rsid w:val="006D555B"/>
    <w:rsid w:val="006E0823"/>
    <w:rsid w:val="006F1B7F"/>
    <w:rsid w:val="006F2219"/>
    <w:rsid w:val="006F6A7E"/>
    <w:rsid w:val="007046F0"/>
    <w:rsid w:val="00705E70"/>
    <w:rsid w:val="0070621A"/>
    <w:rsid w:val="00710537"/>
    <w:rsid w:val="00711C6A"/>
    <w:rsid w:val="00713371"/>
    <w:rsid w:val="00716884"/>
    <w:rsid w:val="007221D2"/>
    <w:rsid w:val="007269A4"/>
    <w:rsid w:val="00727457"/>
    <w:rsid w:val="00730867"/>
    <w:rsid w:val="00734639"/>
    <w:rsid w:val="00745A0C"/>
    <w:rsid w:val="0074736B"/>
    <w:rsid w:val="00761F48"/>
    <w:rsid w:val="00767078"/>
    <w:rsid w:val="00767CF8"/>
    <w:rsid w:val="00772456"/>
    <w:rsid w:val="00772D96"/>
    <w:rsid w:val="00777856"/>
    <w:rsid w:val="00777DE9"/>
    <w:rsid w:val="007869EE"/>
    <w:rsid w:val="00790121"/>
    <w:rsid w:val="0079712B"/>
    <w:rsid w:val="007B6D7A"/>
    <w:rsid w:val="007B73AC"/>
    <w:rsid w:val="007D5755"/>
    <w:rsid w:val="007E177E"/>
    <w:rsid w:val="007F0174"/>
    <w:rsid w:val="007F17E1"/>
    <w:rsid w:val="007F1D31"/>
    <w:rsid w:val="007F66E9"/>
    <w:rsid w:val="00800145"/>
    <w:rsid w:val="00804D51"/>
    <w:rsid w:val="0081476D"/>
    <w:rsid w:val="00825C71"/>
    <w:rsid w:val="00832593"/>
    <w:rsid w:val="0085137B"/>
    <w:rsid w:val="00873FE9"/>
    <w:rsid w:val="008B2F94"/>
    <w:rsid w:val="008B56FF"/>
    <w:rsid w:val="008B64EA"/>
    <w:rsid w:val="008B7C75"/>
    <w:rsid w:val="008C1D6D"/>
    <w:rsid w:val="008C1F82"/>
    <w:rsid w:val="008E706A"/>
    <w:rsid w:val="008F00CA"/>
    <w:rsid w:val="008F2468"/>
    <w:rsid w:val="008F7621"/>
    <w:rsid w:val="00901C5B"/>
    <w:rsid w:val="00904DDA"/>
    <w:rsid w:val="009127EF"/>
    <w:rsid w:val="00933BE8"/>
    <w:rsid w:val="00955E1E"/>
    <w:rsid w:val="00961DF1"/>
    <w:rsid w:val="009850B8"/>
    <w:rsid w:val="009B521D"/>
    <w:rsid w:val="009B62B4"/>
    <w:rsid w:val="009E2EEB"/>
    <w:rsid w:val="009E71BA"/>
    <w:rsid w:val="00A13E3E"/>
    <w:rsid w:val="00A17331"/>
    <w:rsid w:val="00A36218"/>
    <w:rsid w:val="00A472A5"/>
    <w:rsid w:val="00A5513A"/>
    <w:rsid w:val="00A55CC9"/>
    <w:rsid w:val="00A60BBD"/>
    <w:rsid w:val="00A7193A"/>
    <w:rsid w:val="00A741B8"/>
    <w:rsid w:val="00A91B0E"/>
    <w:rsid w:val="00A92309"/>
    <w:rsid w:val="00A94D98"/>
    <w:rsid w:val="00AA5EB0"/>
    <w:rsid w:val="00AA752F"/>
    <w:rsid w:val="00AB288C"/>
    <w:rsid w:val="00AB4694"/>
    <w:rsid w:val="00AC0469"/>
    <w:rsid w:val="00AD679E"/>
    <w:rsid w:val="00AE5F17"/>
    <w:rsid w:val="00AF2047"/>
    <w:rsid w:val="00AF4253"/>
    <w:rsid w:val="00AF54DC"/>
    <w:rsid w:val="00B06A63"/>
    <w:rsid w:val="00B2159F"/>
    <w:rsid w:val="00B22B99"/>
    <w:rsid w:val="00B254FA"/>
    <w:rsid w:val="00B35478"/>
    <w:rsid w:val="00B442C3"/>
    <w:rsid w:val="00B47081"/>
    <w:rsid w:val="00B57D89"/>
    <w:rsid w:val="00B66908"/>
    <w:rsid w:val="00B81FD8"/>
    <w:rsid w:val="00BB0B69"/>
    <w:rsid w:val="00BC4F3C"/>
    <w:rsid w:val="00BC661A"/>
    <w:rsid w:val="00C01657"/>
    <w:rsid w:val="00C02941"/>
    <w:rsid w:val="00C05B8A"/>
    <w:rsid w:val="00C13943"/>
    <w:rsid w:val="00C1477F"/>
    <w:rsid w:val="00C22ACA"/>
    <w:rsid w:val="00C6265D"/>
    <w:rsid w:val="00C64E1C"/>
    <w:rsid w:val="00C7452D"/>
    <w:rsid w:val="00C749D3"/>
    <w:rsid w:val="00C8320E"/>
    <w:rsid w:val="00C84C3E"/>
    <w:rsid w:val="00CA00C4"/>
    <w:rsid w:val="00CA6874"/>
    <w:rsid w:val="00CA6F25"/>
    <w:rsid w:val="00CB5928"/>
    <w:rsid w:val="00CC6031"/>
    <w:rsid w:val="00CC6D41"/>
    <w:rsid w:val="00CD2967"/>
    <w:rsid w:val="00CD4E82"/>
    <w:rsid w:val="00CE1083"/>
    <w:rsid w:val="00CE5999"/>
    <w:rsid w:val="00D21F36"/>
    <w:rsid w:val="00D24494"/>
    <w:rsid w:val="00D277B1"/>
    <w:rsid w:val="00D3274B"/>
    <w:rsid w:val="00D345B1"/>
    <w:rsid w:val="00D414A4"/>
    <w:rsid w:val="00D667F6"/>
    <w:rsid w:val="00D67945"/>
    <w:rsid w:val="00D76CB6"/>
    <w:rsid w:val="00D946E2"/>
    <w:rsid w:val="00DA58A8"/>
    <w:rsid w:val="00DB2473"/>
    <w:rsid w:val="00DD2C53"/>
    <w:rsid w:val="00DE0E0B"/>
    <w:rsid w:val="00DE6FE9"/>
    <w:rsid w:val="00DF7795"/>
    <w:rsid w:val="00E11DEA"/>
    <w:rsid w:val="00E207D0"/>
    <w:rsid w:val="00E30A1F"/>
    <w:rsid w:val="00E36691"/>
    <w:rsid w:val="00E62956"/>
    <w:rsid w:val="00E6721A"/>
    <w:rsid w:val="00E75DF0"/>
    <w:rsid w:val="00E924FE"/>
    <w:rsid w:val="00E927FC"/>
    <w:rsid w:val="00EB3A1C"/>
    <w:rsid w:val="00EF4C84"/>
    <w:rsid w:val="00EF7C6A"/>
    <w:rsid w:val="00F04C7F"/>
    <w:rsid w:val="00F11531"/>
    <w:rsid w:val="00F133B9"/>
    <w:rsid w:val="00F23663"/>
    <w:rsid w:val="00F25F79"/>
    <w:rsid w:val="00F722B2"/>
    <w:rsid w:val="00F8759C"/>
    <w:rsid w:val="00F957C8"/>
    <w:rsid w:val="00F95868"/>
    <w:rsid w:val="00FA0BB6"/>
    <w:rsid w:val="00FA7E32"/>
    <w:rsid w:val="00FB587B"/>
    <w:rsid w:val="00FB6FE7"/>
    <w:rsid w:val="00FC0688"/>
    <w:rsid w:val="00FC1BDC"/>
    <w:rsid w:val="00FD16A7"/>
    <w:rsid w:val="00FE7DF2"/>
    <w:rsid w:val="00FF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74F9B"/>
  <w15:docId w15:val="{F61C0210-1583-480C-8555-53F4AE29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DF2"/>
    <w:rPr>
      <w:lang w:val="es-ES" w:eastAsia="es-ES"/>
    </w:rPr>
  </w:style>
  <w:style w:type="paragraph" w:styleId="Ttulo2">
    <w:name w:val="heading 2"/>
    <w:basedOn w:val="Normal"/>
    <w:next w:val="Normal"/>
    <w:qFormat/>
    <w:rsid w:val="00FE7DF2"/>
    <w:pPr>
      <w:keepNext/>
      <w:jc w:val="center"/>
      <w:outlineLvl w:val="1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E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ip">
    <w:name w:val="spip"/>
    <w:basedOn w:val="Normal"/>
    <w:rsid w:val="00A94D98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basedOn w:val="Fuentedeprrafopredeter"/>
    <w:qFormat/>
    <w:rsid w:val="00A94D98"/>
    <w:rPr>
      <w:rFonts w:cs="Times New Roman"/>
      <w:i/>
      <w:iCs/>
    </w:rPr>
  </w:style>
  <w:style w:type="character" w:styleId="Textoennegrita">
    <w:name w:val="Strong"/>
    <w:basedOn w:val="Fuentedeprrafopredeter"/>
    <w:qFormat/>
    <w:rsid w:val="000963E6"/>
    <w:rPr>
      <w:b/>
      <w:bCs/>
    </w:rPr>
  </w:style>
  <w:style w:type="table" w:styleId="Tablaweb1">
    <w:name w:val="Table Web 1"/>
    <w:basedOn w:val="Tablanormal"/>
    <w:rsid w:val="002F612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6F22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221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F2219"/>
  </w:style>
  <w:style w:type="paragraph" w:styleId="Textodeglobo">
    <w:name w:val="Balloon Text"/>
    <w:basedOn w:val="Normal"/>
    <w:link w:val="TextodegloboCar"/>
    <w:rsid w:val="007062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0621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B2F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295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AB469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B4694"/>
  </w:style>
  <w:style w:type="character" w:customStyle="1" w:styleId="TextocomentarioCar">
    <w:name w:val="Texto comentario Car"/>
    <w:basedOn w:val="Fuentedeprrafopredeter"/>
    <w:link w:val="Textocomentario"/>
    <w:semiHidden/>
    <w:rsid w:val="00AB469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B46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B469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sicologia.unam.mx/documentos/pdf/convocatorias/aviso_CONVOCATORIA_Junio_julio.pdf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2G0Ffl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G0Ffl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dep.psicologia.unam/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ep.psicologia@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C6179-8314-450A-B283-00810F7D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1049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</cp:lastModifiedBy>
  <cp:revision>4</cp:revision>
  <cp:lastPrinted>2018-04-02T16:56:00Z</cp:lastPrinted>
  <dcterms:created xsi:type="dcterms:W3CDTF">2018-04-27T18:00:00Z</dcterms:created>
  <dcterms:modified xsi:type="dcterms:W3CDTF">2018-04-27T18:45:00Z</dcterms:modified>
</cp:coreProperties>
</file>