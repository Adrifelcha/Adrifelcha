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1E0" w:firstRow="1" w:lastRow="1" w:firstColumn="1" w:lastColumn="1" w:noHBand="0" w:noVBand="0"/>
      </w:tblPr>
      <w:tblGrid>
        <w:gridCol w:w="2841"/>
        <w:gridCol w:w="5059"/>
        <w:gridCol w:w="2566"/>
      </w:tblGrid>
      <w:tr w:rsidR="00F25F79" w:rsidRPr="003E4669" w14:paraId="27DE0BB4" w14:textId="77777777" w:rsidTr="009B62B4">
        <w:trPr>
          <w:trHeight w:val="539"/>
        </w:trPr>
        <w:tc>
          <w:tcPr>
            <w:tcW w:w="1357" w:type="pct"/>
            <w:vAlign w:val="center"/>
          </w:tcPr>
          <w:p w14:paraId="5B45AA2E" w14:textId="77777777" w:rsidR="00F25F79" w:rsidRPr="003E4669" w:rsidRDefault="00BC4F3C" w:rsidP="0070621A">
            <w:pPr>
              <w:pStyle w:val="Ttulo2"/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b w:val="0"/>
                <w:bCs/>
                <w:noProof/>
                <w:color w:val="000000"/>
                <w:sz w:val="22"/>
                <w:szCs w:val="22"/>
                <w:lang w:eastAsia="es-MX"/>
              </w:rPr>
              <w:drawing>
                <wp:inline distT="0" distB="0" distL="0" distR="0" wp14:anchorId="71EDE9FF" wp14:editId="4F36CDC0">
                  <wp:extent cx="714375" cy="788670"/>
                  <wp:effectExtent l="0" t="0" r="9525" b="0"/>
                  <wp:docPr id="1" name="Imagen 1" descr="unam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am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88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7" w:type="pct"/>
            <w:vAlign w:val="center"/>
          </w:tcPr>
          <w:p w14:paraId="1A9E9A2E" w14:textId="77777777" w:rsidR="00F25F79" w:rsidRPr="003E4669" w:rsidRDefault="00F25F79" w:rsidP="0070621A">
            <w:pPr>
              <w:pStyle w:val="Ttulo2"/>
              <w:rPr>
                <w:rFonts w:ascii="Century Gothic" w:hAnsi="Century Gothic" w:cs="Arial"/>
                <w:sz w:val="22"/>
                <w:szCs w:val="22"/>
              </w:rPr>
            </w:pPr>
            <w:r w:rsidRPr="003E4669">
              <w:rPr>
                <w:rFonts w:ascii="Century Gothic" w:hAnsi="Century Gothic" w:cs="Arial"/>
                <w:sz w:val="22"/>
                <w:szCs w:val="22"/>
              </w:rPr>
              <w:t>FACULTAD DE PSICOLOGÍA</w:t>
            </w:r>
          </w:p>
          <w:p w14:paraId="518D86AA" w14:textId="77777777" w:rsidR="00F25F79" w:rsidRPr="003E4669" w:rsidRDefault="00D277B1" w:rsidP="0070621A">
            <w:pPr>
              <w:pStyle w:val="Ttulo2"/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>DIVISIÓ</w:t>
            </w:r>
            <w:r w:rsidR="00F25F79" w:rsidRPr="003E4669">
              <w:rPr>
                <w:rFonts w:ascii="Century Gothic" w:hAnsi="Century Gothic" w:cs="Arial"/>
                <w:sz w:val="22"/>
                <w:szCs w:val="22"/>
              </w:rPr>
              <w:t>N DE ESTUDIOS PROFESIONALES</w:t>
            </w:r>
          </w:p>
        </w:tc>
        <w:tc>
          <w:tcPr>
            <w:tcW w:w="1226" w:type="pct"/>
            <w:vAlign w:val="center"/>
          </w:tcPr>
          <w:p w14:paraId="3D740B30" w14:textId="77777777" w:rsidR="00F25F79" w:rsidRPr="003E4669" w:rsidRDefault="0070621A" w:rsidP="0070621A">
            <w:pPr>
              <w:pStyle w:val="Ttulo2"/>
              <w:rPr>
                <w:rFonts w:ascii="Century Gothic" w:hAnsi="Century Gothic" w:cs="Arial"/>
                <w:sz w:val="22"/>
                <w:szCs w:val="22"/>
              </w:rPr>
            </w:pPr>
            <w:r w:rsidRPr="003E4669">
              <w:rPr>
                <w:rFonts w:ascii="Century Gothic" w:hAnsi="Century Gothic"/>
                <w:sz w:val="22"/>
                <w:szCs w:val="22"/>
              </w:rPr>
              <w:object w:dxaOrig="2721" w:dyaOrig="2582" w14:anchorId="0480312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75pt;height:56.45pt" o:ole="">
                  <v:imagedata r:id="rId9" o:title=""/>
                </v:shape>
                <o:OLEObject Type="Embed" ProgID="CorelPhotoPaint.Image.9" ShapeID="_x0000_i1025" DrawAspect="Content" ObjectID="_1585587892" r:id="rId10"/>
              </w:object>
            </w:r>
          </w:p>
        </w:tc>
      </w:tr>
    </w:tbl>
    <w:p w14:paraId="0C73B503" w14:textId="77777777" w:rsidR="001C4468" w:rsidRDefault="006512DD" w:rsidP="00654678">
      <w:pPr>
        <w:shd w:val="clear" w:color="auto" w:fill="FBD4B4" w:themeFill="accent6" w:themeFillTint="66"/>
        <w:jc w:val="center"/>
        <w:rPr>
          <w:rFonts w:ascii="Meiryo UI" w:eastAsia="Meiryo UI" w:hAnsi="Meiryo UI" w:cs="David"/>
          <w:b/>
          <w:color w:val="0070C0"/>
          <w:sz w:val="24"/>
          <w:szCs w:val="24"/>
          <w:lang w:val="es-MX"/>
        </w:rPr>
      </w:pPr>
      <w:r w:rsidRPr="00955E1E">
        <w:rPr>
          <w:rFonts w:ascii="Meiryo UI" w:eastAsia="Meiryo UI" w:hAnsi="Meiryo UI" w:cs="Meiryo UI"/>
          <w:b/>
          <w:color w:val="0070C0"/>
          <w:sz w:val="24"/>
          <w:szCs w:val="24"/>
          <w:lang w:val="es-MX"/>
        </w:rPr>
        <w:t xml:space="preserve">FORMATO DE </w:t>
      </w:r>
      <w:r w:rsidR="00FE7DF2" w:rsidRPr="00955E1E">
        <w:rPr>
          <w:rFonts w:ascii="Meiryo UI" w:eastAsia="Meiryo UI" w:hAnsi="Meiryo UI" w:cs="Meiryo UI"/>
          <w:b/>
          <w:color w:val="0070C0"/>
          <w:sz w:val="24"/>
          <w:szCs w:val="24"/>
          <w:lang w:val="es-MX"/>
        </w:rPr>
        <w:t>REGISTRO DE PROPUESTAS</w:t>
      </w:r>
      <w:r w:rsidR="001C4468">
        <w:rPr>
          <w:rFonts w:ascii="Meiryo UI" w:eastAsia="Meiryo UI" w:hAnsi="Meiryo UI" w:cs="Meiryo UI"/>
          <w:b/>
          <w:color w:val="0070C0"/>
          <w:sz w:val="24"/>
          <w:szCs w:val="24"/>
          <w:lang w:val="es-MX"/>
        </w:rPr>
        <w:t xml:space="preserve">. </w:t>
      </w:r>
      <w:r w:rsidR="00EF7C6A" w:rsidRPr="00955E1E">
        <w:rPr>
          <w:rFonts w:ascii="Meiryo UI" w:eastAsia="Meiryo UI" w:hAnsi="Meiryo UI" w:cs="David"/>
          <w:b/>
          <w:color w:val="0070C0"/>
          <w:sz w:val="24"/>
          <w:szCs w:val="24"/>
          <w:lang w:val="es-MX"/>
        </w:rPr>
        <w:t xml:space="preserve">Cursos </w:t>
      </w:r>
      <w:r w:rsidR="001C4468">
        <w:rPr>
          <w:rFonts w:ascii="Meiryo UI" w:eastAsia="Meiryo UI" w:hAnsi="Meiryo UI" w:cs="David"/>
          <w:b/>
          <w:color w:val="0070C0"/>
          <w:sz w:val="24"/>
          <w:szCs w:val="24"/>
          <w:lang w:val="es-MX"/>
        </w:rPr>
        <w:t xml:space="preserve">intersemestrales </w:t>
      </w:r>
    </w:p>
    <w:p w14:paraId="4DF3E58B" w14:textId="77777777" w:rsidR="00EF7C6A" w:rsidRPr="00955E1E" w:rsidRDefault="003675D8" w:rsidP="00654678">
      <w:pPr>
        <w:shd w:val="clear" w:color="auto" w:fill="FBD4B4" w:themeFill="accent6" w:themeFillTint="66"/>
        <w:jc w:val="center"/>
        <w:rPr>
          <w:rFonts w:ascii="Meiryo UI" w:eastAsia="Meiryo UI" w:hAnsi="Meiryo UI" w:cs="David"/>
          <w:b/>
          <w:color w:val="0070C0"/>
          <w:sz w:val="24"/>
          <w:szCs w:val="24"/>
          <w:lang w:val="es-MX"/>
        </w:rPr>
      </w:pPr>
      <w:r>
        <w:rPr>
          <w:rFonts w:ascii="Meiryo UI" w:eastAsia="Meiryo UI" w:hAnsi="Meiryo UI" w:cs="David"/>
          <w:b/>
          <w:color w:val="0070C0"/>
          <w:sz w:val="24"/>
          <w:szCs w:val="24"/>
          <w:lang w:val="es-MX"/>
        </w:rPr>
        <w:t>Junio y julio</w:t>
      </w:r>
      <w:r w:rsidR="007F17E1" w:rsidRPr="00955E1E">
        <w:rPr>
          <w:rFonts w:ascii="Meiryo UI" w:eastAsia="Meiryo UI" w:hAnsi="Meiryo UI" w:cs="David"/>
          <w:b/>
          <w:color w:val="0070C0"/>
          <w:sz w:val="24"/>
          <w:szCs w:val="24"/>
          <w:lang w:val="es-MX"/>
        </w:rPr>
        <w:t xml:space="preserve"> </w:t>
      </w:r>
      <w:r w:rsidR="00EF7C6A" w:rsidRPr="00955E1E">
        <w:rPr>
          <w:rFonts w:ascii="Meiryo UI" w:eastAsia="Meiryo UI" w:hAnsi="Meiryo UI" w:cs="David"/>
          <w:b/>
          <w:color w:val="0070C0"/>
          <w:sz w:val="24"/>
          <w:szCs w:val="24"/>
          <w:lang w:val="es-MX"/>
        </w:rPr>
        <w:t>de 201</w:t>
      </w:r>
      <w:r w:rsidR="00D277B1">
        <w:rPr>
          <w:rFonts w:ascii="Meiryo UI" w:eastAsia="Meiryo UI" w:hAnsi="Meiryo UI" w:cs="David"/>
          <w:b/>
          <w:color w:val="0070C0"/>
          <w:sz w:val="24"/>
          <w:szCs w:val="24"/>
          <w:lang w:val="es-MX"/>
        </w:rPr>
        <w:t>8</w:t>
      </w:r>
    </w:p>
    <w:p w14:paraId="20B9DAD7" w14:textId="77777777" w:rsidR="00E207D0" w:rsidRDefault="00772456" w:rsidP="00772456">
      <w:pPr>
        <w:rPr>
          <w:rFonts w:ascii="Century Gothic" w:hAnsi="Century Gothic" w:cs="Arial"/>
          <w:sz w:val="22"/>
          <w:szCs w:val="32"/>
          <w:lang w:val="es-MX"/>
        </w:rPr>
      </w:pPr>
      <w:r>
        <w:rPr>
          <w:rFonts w:ascii="Century Gothic" w:hAnsi="Century Gothic" w:cs="Arial"/>
          <w:sz w:val="22"/>
          <w:szCs w:val="32"/>
          <w:lang w:val="es-MX"/>
        </w:rPr>
        <w:t xml:space="preserve">Por favor llenar los campos </w:t>
      </w:r>
      <w:r w:rsidR="00E207D0">
        <w:rPr>
          <w:rFonts w:ascii="Century Gothic" w:hAnsi="Century Gothic" w:cs="Arial"/>
          <w:sz w:val="22"/>
          <w:szCs w:val="32"/>
          <w:lang w:val="es-MX"/>
        </w:rPr>
        <w:t xml:space="preserve">de la propuesta. </w:t>
      </w:r>
    </w:p>
    <w:p w14:paraId="150D3FAD" w14:textId="77777777" w:rsidR="001C4468" w:rsidRPr="00270A0D" w:rsidRDefault="001C4468" w:rsidP="00772456">
      <w:pPr>
        <w:rPr>
          <w:sz w:val="22"/>
        </w:rPr>
      </w:pPr>
      <w:r w:rsidRPr="001C4468">
        <w:rPr>
          <w:rFonts w:ascii="Century Gothic" w:hAnsi="Century Gothic" w:cs="Arial"/>
          <w:color w:val="FF0000"/>
          <w:sz w:val="22"/>
          <w:szCs w:val="32"/>
          <w:lang w:val="es-MX"/>
        </w:rPr>
        <w:t xml:space="preserve">En el siguiente </w:t>
      </w:r>
      <w:hyperlink r:id="rId11" w:history="1">
        <w:r w:rsidRPr="00E62956">
          <w:rPr>
            <w:rStyle w:val="Hipervnculo"/>
            <w:rFonts w:ascii="Century Gothic" w:hAnsi="Century Gothic" w:cs="Arial"/>
            <w:sz w:val="22"/>
            <w:szCs w:val="32"/>
            <w:lang w:val="es-MX"/>
          </w:rPr>
          <w:t>formulario</w:t>
        </w:r>
        <w:r w:rsidR="00C05B8A" w:rsidRPr="00E62956">
          <w:rPr>
            <w:rStyle w:val="Hipervnculo"/>
            <w:rFonts w:ascii="Century Gothic" w:hAnsi="Century Gothic" w:cs="Arial"/>
            <w:sz w:val="22"/>
            <w:szCs w:val="32"/>
            <w:lang w:val="es-MX"/>
          </w:rPr>
          <w:t xml:space="preserve"> en línea</w:t>
        </w:r>
      </w:hyperlink>
      <w:r w:rsidRPr="001C4468">
        <w:rPr>
          <w:rFonts w:ascii="Century Gothic" w:hAnsi="Century Gothic" w:cs="Arial"/>
          <w:color w:val="FF0000"/>
          <w:sz w:val="22"/>
          <w:szCs w:val="32"/>
          <w:lang w:val="es-MX"/>
        </w:rPr>
        <w:t xml:space="preserve"> deberá pasar la información del curso y enviar este </w:t>
      </w:r>
      <w:r w:rsidR="00C02941">
        <w:rPr>
          <w:rFonts w:ascii="Century Gothic" w:hAnsi="Century Gothic" w:cs="Arial"/>
          <w:color w:val="FF0000"/>
          <w:sz w:val="22"/>
          <w:szCs w:val="32"/>
          <w:lang w:val="es-MX"/>
        </w:rPr>
        <w:t xml:space="preserve">mismo </w:t>
      </w:r>
      <w:r w:rsidRPr="001C4468">
        <w:rPr>
          <w:rFonts w:ascii="Century Gothic" w:hAnsi="Century Gothic" w:cs="Arial"/>
          <w:color w:val="FF0000"/>
          <w:sz w:val="22"/>
          <w:szCs w:val="32"/>
          <w:lang w:val="es-MX"/>
        </w:rPr>
        <w:t xml:space="preserve">archivo </w:t>
      </w:r>
      <w:r w:rsidR="008B56FF" w:rsidRPr="001C4468">
        <w:rPr>
          <w:rFonts w:ascii="Century Gothic" w:hAnsi="Century Gothic" w:cs="Arial"/>
          <w:color w:val="FF0000"/>
          <w:sz w:val="22"/>
          <w:szCs w:val="32"/>
          <w:lang w:val="es-MX"/>
        </w:rPr>
        <w:t xml:space="preserve">en formato PDF </w:t>
      </w:r>
      <w:r w:rsidRPr="001C4468">
        <w:rPr>
          <w:rFonts w:ascii="Century Gothic" w:hAnsi="Century Gothic" w:cs="Arial"/>
          <w:color w:val="FF0000"/>
          <w:sz w:val="22"/>
          <w:szCs w:val="32"/>
          <w:lang w:val="es-MX"/>
        </w:rPr>
        <w:t>con las firmas respectivas.</w:t>
      </w:r>
      <w:r w:rsidR="008B56FF">
        <w:rPr>
          <w:rFonts w:ascii="Century Gothic" w:hAnsi="Century Gothic" w:cs="Arial"/>
          <w:color w:val="FF0000"/>
          <w:sz w:val="22"/>
          <w:szCs w:val="32"/>
          <w:lang w:val="es-MX"/>
        </w:rPr>
        <w:t xml:space="preserve"> </w:t>
      </w:r>
      <w:hyperlink r:id="rId12" w:history="1">
        <w:r w:rsidR="00270A0D" w:rsidRPr="00270A0D">
          <w:rPr>
            <w:rStyle w:val="Hipervnculo"/>
            <w:sz w:val="22"/>
          </w:rPr>
          <w:t>https://bit.ly/2G0FflM</w:t>
        </w:r>
      </w:hyperlink>
    </w:p>
    <w:p w14:paraId="385093F5" w14:textId="77777777" w:rsidR="00C05B8A" w:rsidRPr="001C4468" w:rsidRDefault="00C05B8A" w:rsidP="00772456">
      <w:pPr>
        <w:rPr>
          <w:rFonts w:ascii="Century Gothic" w:hAnsi="Century Gothic" w:cs="Arial"/>
          <w:color w:val="FF0000"/>
          <w:sz w:val="22"/>
          <w:szCs w:val="32"/>
          <w:lang w:val="es-MX"/>
        </w:rPr>
      </w:pPr>
    </w:p>
    <w:tbl>
      <w:tblPr>
        <w:tblW w:w="4972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4269"/>
        <w:gridCol w:w="6122"/>
      </w:tblGrid>
      <w:tr w:rsidR="00DE6FE9" w:rsidRPr="00430848" w14:paraId="53EF313C" w14:textId="77777777" w:rsidTr="00DE6FE9">
        <w:trPr>
          <w:trHeight w:val="503"/>
          <w:tblCellSpacing w:w="20" w:type="dxa"/>
        </w:trPr>
        <w:tc>
          <w:tcPr>
            <w:tcW w:w="4962" w:type="pct"/>
            <w:gridSpan w:val="2"/>
            <w:shd w:val="clear" w:color="auto" w:fill="auto"/>
            <w:noWrap/>
          </w:tcPr>
          <w:p w14:paraId="0648FC1E" w14:textId="77777777" w:rsidR="00DE6FE9" w:rsidRDefault="00DE6FE9" w:rsidP="008F2468">
            <w:pPr>
              <w:rPr>
                <w:rFonts w:ascii="Century Gothic" w:hAnsi="Century Gothic" w:cs="ArialNarrow,Bold"/>
                <w:b/>
                <w:bCs/>
                <w:sz w:val="22"/>
                <w:szCs w:val="22"/>
              </w:rPr>
            </w:pPr>
            <w:r>
              <w:rPr>
                <w:rFonts w:ascii="Century Gothic" w:hAnsi="Century Gothic" w:cs="ArialNarrow,Bold"/>
                <w:b/>
                <w:bCs/>
                <w:sz w:val="22"/>
                <w:szCs w:val="22"/>
              </w:rPr>
              <w:t>NOMBRE DEL CURSO O TALLER:</w:t>
            </w:r>
          </w:p>
          <w:p w14:paraId="38FCC3C5" w14:textId="773FB4BA" w:rsidR="00DE6FE9" w:rsidRPr="00430848" w:rsidRDefault="001716CE" w:rsidP="008F2468">
            <w:pPr>
              <w:rPr>
                <w:rFonts w:ascii="Century Gothic" w:hAnsi="Century Gothic" w:cs="ArialNarrow,Bold"/>
                <w:b/>
                <w:bCs/>
                <w:sz w:val="22"/>
                <w:szCs w:val="22"/>
              </w:rPr>
            </w:pPr>
            <w:ins w:id="0" w:author="Alejandro" w:date="2018-04-18T18:51:00Z">
              <w:r>
                <w:rPr>
                  <w:rFonts w:ascii="Century Gothic" w:hAnsi="Century Gothic" w:cs="ArialNarrow,Bold"/>
                  <w:b/>
                  <w:bCs/>
                  <w:sz w:val="22"/>
                  <w:szCs w:val="22"/>
                </w:rPr>
                <w:t>Fundamentos en Teoría de la Probabilidad</w:t>
              </w:r>
            </w:ins>
          </w:p>
        </w:tc>
      </w:tr>
      <w:tr w:rsidR="008B2F94" w:rsidRPr="00430848" w14:paraId="1CE5AABE" w14:textId="77777777" w:rsidTr="00654678">
        <w:trPr>
          <w:trHeight w:val="503"/>
          <w:tblCellSpacing w:w="20" w:type="dxa"/>
        </w:trPr>
        <w:tc>
          <w:tcPr>
            <w:tcW w:w="2033" w:type="pct"/>
            <w:shd w:val="clear" w:color="auto" w:fill="auto"/>
            <w:noWrap/>
          </w:tcPr>
          <w:p w14:paraId="1A40AE61" w14:textId="5222CDD3" w:rsidR="008B2F94" w:rsidRDefault="008B2F94" w:rsidP="008F2468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  <w:r w:rsidRPr="00524065">
              <w:rPr>
                <w:rFonts w:ascii="Century Gothic" w:hAnsi="Century Gothic" w:cs="ArialNarrow,Bold"/>
                <w:bCs/>
                <w:sz w:val="22"/>
                <w:szCs w:val="22"/>
              </w:rPr>
              <w:t>Fecha de inicio</w:t>
            </w:r>
            <w:r w:rsidR="00264175" w:rsidRPr="00524065">
              <w:rPr>
                <w:rFonts w:ascii="Century Gothic" w:hAnsi="Century Gothic" w:cs="ArialNarrow,Bold"/>
                <w:bCs/>
                <w:sz w:val="22"/>
                <w:szCs w:val="22"/>
              </w:rPr>
              <w:t xml:space="preserve"> </w:t>
            </w:r>
            <w:r w:rsidR="00264175" w:rsidRPr="00524065">
              <w:rPr>
                <w:rFonts w:ascii="Century Gothic" w:hAnsi="Century Gothic" w:cs="ArialNarrow,Bold"/>
                <w:bCs/>
                <w:szCs w:val="22"/>
              </w:rPr>
              <w:t>(</w:t>
            </w:r>
            <w:del w:id="1" w:author="Alejandro" w:date="2018-04-18T18:49:00Z">
              <w:r w:rsidR="00264175" w:rsidRPr="00524065" w:rsidDel="001716CE">
                <w:rPr>
                  <w:rFonts w:ascii="Century Gothic" w:hAnsi="Century Gothic" w:cs="ArialNarrow,Bold"/>
                  <w:bCs/>
                  <w:szCs w:val="22"/>
                </w:rPr>
                <w:delText>dd</w:delText>
              </w:r>
            </w:del>
            <w:ins w:id="2" w:author="Alejandro" w:date="2018-04-18T18:49:00Z">
              <w:r w:rsidR="001716CE">
                <w:rPr>
                  <w:rFonts w:ascii="Century Gothic" w:hAnsi="Century Gothic" w:cs="ArialNarrow,Bold"/>
                  <w:bCs/>
                  <w:szCs w:val="22"/>
                </w:rPr>
                <w:t>11</w:t>
              </w:r>
            </w:ins>
            <w:r w:rsidR="00264175" w:rsidRPr="00524065">
              <w:rPr>
                <w:rFonts w:ascii="Century Gothic" w:hAnsi="Century Gothic" w:cs="ArialNarrow,Bold"/>
                <w:bCs/>
                <w:szCs w:val="22"/>
              </w:rPr>
              <w:t>/</w:t>
            </w:r>
            <w:del w:id="3" w:author="Alejandro" w:date="2018-04-18T18:50:00Z">
              <w:r w:rsidR="00264175" w:rsidRPr="00524065" w:rsidDel="001716CE">
                <w:rPr>
                  <w:rFonts w:ascii="Century Gothic" w:hAnsi="Century Gothic" w:cs="ArialNarrow,Bold"/>
                  <w:bCs/>
                  <w:szCs w:val="22"/>
                </w:rPr>
                <w:delText>mm</w:delText>
              </w:r>
            </w:del>
            <w:ins w:id="4" w:author="Alejandro" w:date="2018-04-18T18:50:00Z">
              <w:r w:rsidR="001716CE">
                <w:rPr>
                  <w:rFonts w:ascii="Century Gothic" w:hAnsi="Century Gothic" w:cs="ArialNarrow,Bold"/>
                  <w:bCs/>
                  <w:szCs w:val="22"/>
                </w:rPr>
                <w:t>06</w:t>
              </w:r>
            </w:ins>
            <w:r w:rsidR="00264175" w:rsidRPr="00524065">
              <w:rPr>
                <w:rFonts w:ascii="Century Gothic" w:hAnsi="Century Gothic" w:cs="ArialNarrow,Bold"/>
                <w:bCs/>
                <w:szCs w:val="22"/>
              </w:rPr>
              <w:t>/</w:t>
            </w:r>
            <w:del w:id="5" w:author="Alejandro" w:date="2018-04-18T18:50:00Z">
              <w:r w:rsidR="00264175" w:rsidRPr="00524065" w:rsidDel="001716CE">
                <w:rPr>
                  <w:rFonts w:ascii="Century Gothic" w:hAnsi="Century Gothic" w:cs="ArialNarrow,Bold"/>
                  <w:bCs/>
                  <w:szCs w:val="22"/>
                </w:rPr>
                <w:delText>aa</w:delText>
              </w:r>
            </w:del>
            <w:ins w:id="6" w:author="Alejandro" w:date="2018-04-18T18:50:00Z">
              <w:r w:rsidR="001716CE">
                <w:rPr>
                  <w:rFonts w:ascii="Century Gothic" w:hAnsi="Century Gothic" w:cs="ArialNarrow,Bold"/>
                  <w:bCs/>
                  <w:szCs w:val="22"/>
                </w:rPr>
                <w:t>18</w:t>
              </w:r>
            </w:ins>
            <w:r w:rsidR="00264175" w:rsidRPr="00524065">
              <w:rPr>
                <w:rFonts w:ascii="Century Gothic" w:hAnsi="Century Gothic" w:cs="ArialNarrow,Bold"/>
                <w:bCs/>
                <w:szCs w:val="22"/>
              </w:rPr>
              <w:t>)</w:t>
            </w:r>
            <w:r w:rsidR="00BC661A" w:rsidRPr="00524065">
              <w:rPr>
                <w:rFonts w:ascii="Century Gothic" w:hAnsi="Century Gothic" w:cs="ArialNarrow,Bold"/>
                <w:bCs/>
                <w:sz w:val="22"/>
                <w:szCs w:val="22"/>
              </w:rPr>
              <w:t>:</w:t>
            </w:r>
          </w:p>
          <w:p w14:paraId="3E6E8213" w14:textId="77777777" w:rsidR="00BC661A" w:rsidRPr="00524065" w:rsidRDefault="00BC661A" w:rsidP="001170B6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</w:p>
        </w:tc>
        <w:tc>
          <w:tcPr>
            <w:tcW w:w="2909" w:type="pct"/>
            <w:shd w:val="clear" w:color="auto" w:fill="auto"/>
          </w:tcPr>
          <w:p w14:paraId="3080EDA4" w14:textId="352FEF57" w:rsidR="008B2F94" w:rsidRDefault="00BC661A" w:rsidP="008F2468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  <w:r w:rsidRPr="00524065">
              <w:rPr>
                <w:rFonts w:ascii="Century Gothic" w:hAnsi="Century Gothic" w:cs="ArialNarrow,Bold"/>
                <w:bCs/>
                <w:sz w:val="22"/>
                <w:szCs w:val="22"/>
              </w:rPr>
              <w:t>Fecha de término</w:t>
            </w:r>
            <w:r w:rsidR="00264175" w:rsidRPr="00524065">
              <w:rPr>
                <w:rFonts w:ascii="Century Gothic" w:hAnsi="Century Gothic" w:cs="ArialNarrow,Bold"/>
                <w:bCs/>
                <w:sz w:val="22"/>
                <w:szCs w:val="22"/>
              </w:rPr>
              <w:t xml:space="preserve"> </w:t>
            </w:r>
            <w:r w:rsidR="00264175" w:rsidRPr="00524065">
              <w:rPr>
                <w:rFonts w:ascii="Century Gothic" w:hAnsi="Century Gothic" w:cs="ArialNarrow,Bold"/>
                <w:bCs/>
                <w:szCs w:val="22"/>
              </w:rPr>
              <w:t>(</w:t>
            </w:r>
            <w:ins w:id="7" w:author="Alejandro" w:date="2018-04-18T18:50:00Z">
              <w:r w:rsidR="001716CE">
                <w:rPr>
                  <w:rFonts w:ascii="Century Gothic" w:hAnsi="Century Gothic" w:cs="ArialNarrow,Bold"/>
                  <w:bCs/>
                  <w:szCs w:val="22"/>
                </w:rPr>
                <w:t>22</w:t>
              </w:r>
            </w:ins>
            <w:del w:id="8" w:author="Alejandro" w:date="2018-04-18T18:50:00Z">
              <w:r w:rsidR="00264175" w:rsidRPr="00524065" w:rsidDel="001716CE">
                <w:rPr>
                  <w:rFonts w:ascii="Century Gothic" w:hAnsi="Century Gothic" w:cs="ArialNarrow,Bold"/>
                  <w:bCs/>
                  <w:szCs w:val="22"/>
                </w:rPr>
                <w:delText>dd</w:delText>
              </w:r>
            </w:del>
            <w:r w:rsidR="00264175" w:rsidRPr="00524065">
              <w:rPr>
                <w:rFonts w:ascii="Century Gothic" w:hAnsi="Century Gothic" w:cs="ArialNarrow,Bold"/>
                <w:bCs/>
                <w:szCs w:val="22"/>
              </w:rPr>
              <w:t>/</w:t>
            </w:r>
            <w:del w:id="9" w:author="Alejandro" w:date="2018-04-18T18:50:00Z">
              <w:r w:rsidR="00264175" w:rsidRPr="00524065" w:rsidDel="001716CE">
                <w:rPr>
                  <w:rFonts w:ascii="Century Gothic" w:hAnsi="Century Gothic" w:cs="ArialNarrow,Bold"/>
                  <w:bCs/>
                  <w:szCs w:val="22"/>
                </w:rPr>
                <w:delText>mm</w:delText>
              </w:r>
            </w:del>
            <w:ins w:id="10" w:author="Alejandro" w:date="2018-04-18T18:50:00Z">
              <w:r w:rsidR="001716CE">
                <w:rPr>
                  <w:rFonts w:ascii="Century Gothic" w:hAnsi="Century Gothic" w:cs="ArialNarrow,Bold"/>
                  <w:bCs/>
                  <w:szCs w:val="22"/>
                </w:rPr>
                <w:t>06</w:t>
              </w:r>
            </w:ins>
            <w:r w:rsidR="00264175" w:rsidRPr="00524065">
              <w:rPr>
                <w:rFonts w:ascii="Century Gothic" w:hAnsi="Century Gothic" w:cs="ArialNarrow,Bold"/>
                <w:bCs/>
                <w:szCs w:val="22"/>
              </w:rPr>
              <w:t>/</w:t>
            </w:r>
            <w:del w:id="11" w:author="Alejandro" w:date="2018-04-18T18:50:00Z">
              <w:r w:rsidR="00264175" w:rsidRPr="00524065" w:rsidDel="001716CE">
                <w:rPr>
                  <w:rFonts w:ascii="Century Gothic" w:hAnsi="Century Gothic" w:cs="ArialNarrow,Bold"/>
                  <w:bCs/>
                  <w:szCs w:val="22"/>
                </w:rPr>
                <w:delText>aa</w:delText>
              </w:r>
            </w:del>
            <w:ins w:id="12" w:author="Alejandro" w:date="2018-04-18T18:50:00Z">
              <w:r w:rsidR="001716CE">
                <w:rPr>
                  <w:rFonts w:ascii="Century Gothic" w:hAnsi="Century Gothic" w:cs="ArialNarrow,Bold"/>
                  <w:bCs/>
                  <w:szCs w:val="22"/>
                </w:rPr>
                <w:t>18</w:t>
              </w:r>
            </w:ins>
            <w:r w:rsidR="00264175" w:rsidRPr="00524065">
              <w:rPr>
                <w:rFonts w:ascii="Century Gothic" w:hAnsi="Century Gothic" w:cs="ArialNarrow,Bold"/>
                <w:bCs/>
                <w:szCs w:val="22"/>
              </w:rPr>
              <w:t>)</w:t>
            </w:r>
            <w:r w:rsidRPr="00524065">
              <w:rPr>
                <w:rFonts w:ascii="Century Gothic" w:hAnsi="Century Gothic" w:cs="ArialNarrow,Bold"/>
                <w:bCs/>
                <w:sz w:val="22"/>
                <w:szCs w:val="22"/>
              </w:rPr>
              <w:t>:</w:t>
            </w:r>
          </w:p>
          <w:p w14:paraId="5D298524" w14:textId="77777777" w:rsidR="00BC661A" w:rsidRPr="00524065" w:rsidRDefault="00BC661A" w:rsidP="001170B6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</w:p>
        </w:tc>
      </w:tr>
      <w:tr w:rsidR="00264175" w:rsidRPr="00430848" w14:paraId="547388A7" w14:textId="77777777" w:rsidTr="00654678">
        <w:trPr>
          <w:trHeight w:val="503"/>
          <w:tblCellSpacing w:w="20" w:type="dxa"/>
        </w:trPr>
        <w:tc>
          <w:tcPr>
            <w:tcW w:w="2033" w:type="pct"/>
            <w:shd w:val="clear" w:color="auto" w:fill="auto"/>
            <w:noWrap/>
          </w:tcPr>
          <w:p w14:paraId="31D40DBF" w14:textId="3654F107" w:rsidR="00264175" w:rsidRPr="00524065" w:rsidRDefault="00264175" w:rsidP="008F2468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  <w:r w:rsidRPr="00524065">
              <w:rPr>
                <w:rFonts w:ascii="Century Gothic" w:hAnsi="Century Gothic" w:cs="ArialNarrow,Bold"/>
                <w:bCs/>
                <w:sz w:val="22"/>
                <w:szCs w:val="22"/>
              </w:rPr>
              <w:t>Duración total de horas del curso:</w:t>
            </w:r>
            <w:r w:rsidR="00F722B2">
              <w:rPr>
                <w:rFonts w:ascii="Century Gothic" w:hAnsi="Century Gothic" w:cs="ArialNarrow,Bold"/>
                <w:bCs/>
                <w:sz w:val="22"/>
                <w:szCs w:val="22"/>
              </w:rPr>
              <w:t xml:space="preserve"> </w:t>
            </w:r>
            <w:ins w:id="13" w:author="Alejandro" w:date="2018-04-18T18:50:00Z">
              <w:r w:rsidR="001716CE">
                <w:rPr>
                  <w:rFonts w:ascii="Century Gothic" w:hAnsi="Century Gothic" w:cs="ArialNarrow,Bold"/>
                  <w:bCs/>
                  <w:sz w:val="22"/>
                  <w:szCs w:val="22"/>
                </w:rPr>
                <w:t>21</w:t>
              </w:r>
            </w:ins>
          </w:p>
        </w:tc>
        <w:tc>
          <w:tcPr>
            <w:tcW w:w="2909" w:type="pct"/>
            <w:shd w:val="clear" w:color="auto" w:fill="auto"/>
          </w:tcPr>
          <w:p w14:paraId="2F20203F" w14:textId="77777777" w:rsidR="00264175" w:rsidRDefault="00264175" w:rsidP="008F2468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  <w:r w:rsidRPr="00524065">
              <w:rPr>
                <w:rFonts w:ascii="Century Gothic" w:hAnsi="Century Gothic" w:cs="ArialNarrow,Bold"/>
                <w:bCs/>
                <w:sz w:val="22"/>
                <w:szCs w:val="22"/>
              </w:rPr>
              <w:t>Especificar los días de la semana en que se impartirá:</w:t>
            </w:r>
          </w:p>
          <w:p w14:paraId="7E81CBC7" w14:textId="42CE5F44" w:rsidR="001170B6" w:rsidRPr="00524065" w:rsidRDefault="001716CE" w:rsidP="008F2468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  <w:ins w:id="14" w:author="Alejandro" w:date="2018-04-18T18:50:00Z">
              <w:r>
                <w:rPr>
                  <w:rFonts w:ascii="Century Gothic" w:hAnsi="Century Gothic" w:cs="ArialNarrow,Bold"/>
                  <w:bCs/>
                  <w:sz w:val="22"/>
                  <w:szCs w:val="22"/>
                </w:rPr>
                <w:t>Lunes a Viernes</w:t>
              </w:r>
            </w:ins>
          </w:p>
        </w:tc>
      </w:tr>
      <w:tr w:rsidR="008B2F94" w:rsidRPr="00430848" w14:paraId="3602EBFD" w14:textId="77777777" w:rsidTr="00654678">
        <w:trPr>
          <w:trHeight w:val="503"/>
          <w:tblCellSpacing w:w="20" w:type="dxa"/>
        </w:trPr>
        <w:tc>
          <w:tcPr>
            <w:tcW w:w="2033" w:type="pct"/>
            <w:shd w:val="clear" w:color="auto" w:fill="auto"/>
            <w:noWrap/>
          </w:tcPr>
          <w:p w14:paraId="6F4E5624" w14:textId="77777777" w:rsidR="008B2F94" w:rsidRPr="00524065" w:rsidRDefault="00BC661A" w:rsidP="008F2468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  <w:r w:rsidRPr="00524065">
              <w:rPr>
                <w:rFonts w:ascii="Century Gothic" w:hAnsi="Century Gothic" w:cs="ArialNarrow,Bold"/>
                <w:bCs/>
                <w:sz w:val="22"/>
                <w:szCs w:val="22"/>
              </w:rPr>
              <w:t>Horario en el que se impartirá:</w:t>
            </w:r>
          </w:p>
          <w:p w14:paraId="2B4B9D5D" w14:textId="02299377" w:rsidR="00BC661A" w:rsidRPr="00524065" w:rsidRDefault="001716CE" w:rsidP="008F2468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  <w:ins w:id="15" w:author="Alejandro" w:date="2018-04-18T18:50:00Z">
              <w:r>
                <w:rPr>
                  <w:rFonts w:ascii="Century Gothic" w:hAnsi="Century Gothic" w:cs="ArialNarrow,Bold"/>
                  <w:bCs/>
                  <w:sz w:val="22"/>
                  <w:szCs w:val="22"/>
                </w:rPr>
                <w:t>10 am a 12 pm</w:t>
              </w:r>
            </w:ins>
          </w:p>
        </w:tc>
        <w:tc>
          <w:tcPr>
            <w:tcW w:w="2909" w:type="pct"/>
            <w:shd w:val="clear" w:color="auto" w:fill="auto"/>
          </w:tcPr>
          <w:p w14:paraId="0EE0BD0C" w14:textId="77777777" w:rsidR="008B2F94" w:rsidRPr="00524065" w:rsidRDefault="00264175" w:rsidP="008F2468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  <w:r w:rsidRPr="00524065">
              <w:rPr>
                <w:rFonts w:ascii="Century Gothic" w:hAnsi="Century Gothic" w:cs="ArialNarrow,Bold"/>
                <w:bCs/>
                <w:sz w:val="22"/>
                <w:szCs w:val="22"/>
              </w:rPr>
              <w:t>Cupo máximo:</w:t>
            </w:r>
          </w:p>
          <w:p w14:paraId="5EC13B0B" w14:textId="100AF4F4" w:rsidR="00631DD2" w:rsidRPr="00524065" w:rsidRDefault="001716CE" w:rsidP="008F2468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  <w:ins w:id="16" w:author="Alejandro" w:date="2018-04-18T18:50:00Z">
              <w:r>
                <w:rPr>
                  <w:rFonts w:ascii="Century Gothic" w:hAnsi="Century Gothic" w:cs="ArialNarrow,Bold"/>
                  <w:bCs/>
                  <w:sz w:val="22"/>
                  <w:szCs w:val="22"/>
                </w:rPr>
                <w:t>50</w:t>
              </w:r>
            </w:ins>
          </w:p>
        </w:tc>
      </w:tr>
    </w:tbl>
    <w:p w14:paraId="29241E55" w14:textId="77777777" w:rsidR="00B2159F" w:rsidRPr="004840C5" w:rsidRDefault="00B2159F" w:rsidP="00D21F36">
      <w:pPr>
        <w:autoSpaceDE w:val="0"/>
        <w:autoSpaceDN w:val="0"/>
        <w:adjustRightInd w:val="0"/>
        <w:rPr>
          <w:rFonts w:ascii="Century Gothic" w:hAnsi="Century Gothic" w:cs="ArialNarrow,Bold"/>
          <w:b/>
          <w:bCs/>
          <w:sz w:val="16"/>
          <w:szCs w:val="16"/>
        </w:rPr>
      </w:pPr>
    </w:p>
    <w:p w14:paraId="69AC590D" w14:textId="77777777" w:rsidR="00693CE7" w:rsidRPr="00D345B1" w:rsidRDefault="00524065" w:rsidP="00452B30">
      <w:pPr>
        <w:numPr>
          <w:ilvl w:val="0"/>
          <w:numId w:val="2"/>
        </w:numPr>
        <w:rPr>
          <w:rFonts w:ascii="Century Gothic" w:hAnsi="Century Gothic" w:cs="ArialNarrow,Bold"/>
          <w:b/>
          <w:bCs/>
          <w:sz w:val="22"/>
          <w:szCs w:val="22"/>
        </w:rPr>
      </w:pPr>
      <w:r w:rsidRPr="00D345B1">
        <w:rPr>
          <w:rFonts w:ascii="Century Gothic" w:hAnsi="Century Gothic" w:cs="ArialNarrow,Bold"/>
          <w:b/>
          <w:bCs/>
          <w:sz w:val="22"/>
          <w:szCs w:val="22"/>
        </w:rPr>
        <w:t xml:space="preserve">Información del ponente y síntesis </w:t>
      </w:r>
      <w:r w:rsidR="00D345B1" w:rsidRPr="00D345B1">
        <w:rPr>
          <w:rFonts w:ascii="Century Gothic" w:hAnsi="Century Gothic" w:cs="ArialNarrow,Bold"/>
          <w:b/>
          <w:bCs/>
          <w:sz w:val="22"/>
          <w:szCs w:val="22"/>
        </w:rPr>
        <w:t>curricular (</w:t>
      </w:r>
      <w:r w:rsidR="00DF7795" w:rsidRPr="00D345B1">
        <w:rPr>
          <w:rFonts w:ascii="Century Gothic" w:hAnsi="Century Gothic" w:cs="ArialNarrow,Bold"/>
          <w:b/>
          <w:bCs/>
          <w:sz w:val="22"/>
          <w:szCs w:val="22"/>
        </w:rPr>
        <w:t>máximo 3)</w:t>
      </w:r>
    </w:p>
    <w:p w14:paraId="13E12E14" w14:textId="77777777" w:rsidR="00D277B1" w:rsidRPr="00D277B1" w:rsidRDefault="00631DD2" w:rsidP="00D277B1">
      <w:pPr>
        <w:rPr>
          <w:rFonts w:ascii="Century Gothic" w:hAnsi="Century Gothic" w:cs="ArialNarrow,Bold"/>
          <w:bCs/>
          <w:color w:val="FF0000"/>
          <w:sz w:val="22"/>
          <w:szCs w:val="22"/>
        </w:rPr>
      </w:pPr>
      <w:r>
        <w:rPr>
          <w:rFonts w:ascii="Century Gothic" w:hAnsi="Century Gothic" w:cs="ArialNarrow,Bold"/>
          <w:bCs/>
          <w:color w:val="FF0000"/>
          <w:sz w:val="22"/>
          <w:szCs w:val="22"/>
        </w:rPr>
        <w:t>*</w:t>
      </w:r>
      <w:r w:rsidRPr="00631DD2">
        <w:rPr>
          <w:rFonts w:ascii="Century Gothic" w:hAnsi="Century Gothic" w:cs="ArialNarrow,Bold"/>
          <w:bCs/>
          <w:color w:val="FF0000"/>
          <w:sz w:val="18"/>
          <w:szCs w:val="22"/>
        </w:rPr>
        <w:t xml:space="preserve">Nota: </w:t>
      </w:r>
      <w:r w:rsidR="00D277B1" w:rsidRPr="00631DD2">
        <w:rPr>
          <w:rFonts w:ascii="Century Gothic" w:hAnsi="Century Gothic" w:cs="ArialNarrow,Bold"/>
          <w:bCs/>
          <w:color w:val="FF0000"/>
          <w:sz w:val="18"/>
          <w:szCs w:val="22"/>
        </w:rPr>
        <w:t>El ponente 1 será el titular con el que se mantendrá la comunicación vía correo electrónico</w:t>
      </w:r>
    </w:p>
    <w:tbl>
      <w:tblPr>
        <w:tblW w:w="5000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1446"/>
        <w:gridCol w:w="2658"/>
        <w:gridCol w:w="3857"/>
        <w:gridCol w:w="2489"/>
      </w:tblGrid>
      <w:tr w:rsidR="00772456" w:rsidRPr="00430848" w14:paraId="70B412FE" w14:textId="77777777" w:rsidTr="00761F48">
        <w:trPr>
          <w:trHeight w:val="643"/>
          <w:tblCellSpacing w:w="20" w:type="dxa"/>
        </w:trPr>
        <w:tc>
          <w:tcPr>
            <w:tcW w:w="671" w:type="pct"/>
            <w:shd w:val="clear" w:color="auto" w:fill="DBE5F1" w:themeFill="accent1" w:themeFillTint="33"/>
            <w:vAlign w:val="center"/>
          </w:tcPr>
          <w:p w14:paraId="40B16D63" w14:textId="77777777" w:rsidR="005818F6" w:rsidRPr="00F957C8" w:rsidRDefault="005818F6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 w:val="22"/>
                <w:szCs w:val="22"/>
              </w:rPr>
            </w:pPr>
            <w:r w:rsidRPr="00F957C8">
              <w:rPr>
                <w:rFonts w:ascii="Khmer UI" w:hAnsi="Khmer UI" w:cs="Khmer UI"/>
                <w:sz w:val="18"/>
                <w:szCs w:val="22"/>
              </w:rPr>
              <w:t xml:space="preserve">Nombre completo </w:t>
            </w:r>
            <w:r w:rsidRPr="00F957C8">
              <w:rPr>
                <w:rFonts w:ascii="Khmer UI" w:hAnsi="Khmer UI" w:cs="Khmer UI"/>
                <w:sz w:val="22"/>
                <w:szCs w:val="22"/>
              </w:rPr>
              <w:t>Ponente 1</w:t>
            </w:r>
          </w:p>
        </w:tc>
        <w:tc>
          <w:tcPr>
            <w:tcW w:w="1267" w:type="pct"/>
            <w:shd w:val="clear" w:color="auto" w:fill="DBE5F1" w:themeFill="accent1" w:themeFillTint="33"/>
            <w:vAlign w:val="center"/>
          </w:tcPr>
          <w:p w14:paraId="71BE4AAD" w14:textId="3F09F87B" w:rsidR="005818F6" w:rsidRPr="00F957C8" w:rsidRDefault="001716CE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 w:val="22"/>
                <w:szCs w:val="22"/>
              </w:rPr>
            </w:pPr>
            <w:ins w:id="17" w:author="Alejandro" w:date="2018-04-18T18:53:00Z">
              <w:r>
                <w:rPr>
                  <w:rFonts w:ascii="Khmer UI" w:hAnsi="Khmer UI" w:cs="Khmer UI"/>
                  <w:sz w:val="22"/>
                  <w:szCs w:val="22"/>
                </w:rPr>
                <w:t>Adriana Felisa Chávez De la Peña</w:t>
              </w:r>
            </w:ins>
          </w:p>
        </w:tc>
        <w:tc>
          <w:tcPr>
            <w:tcW w:w="1848" w:type="pct"/>
            <w:shd w:val="clear" w:color="auto" w:fill="DBE5F1" w:themeFill="accent1" w:themeFillTint="33"/>
            <w:vAlign w:val="center"/>
          </w:tcPr>
          <w:p w14:paraId="2C43B547" w14:textId="62054545" w:rsidR="005818F6" w:rsidRPr="00F957C8" w:rsidRDefault="005818F6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 w:val="22"/>
                <w:szCs w:val="22"/>
              </w:rPr>
            </w:pPr>
            <w:r w:rsidRPr="00F957C8">
              <w:rPr>
                <w:rFonts w:ascii="Khmer UI" w:hAnsi="Khmer UI" w:cs="Khmer UI"/>
                <w:sz w:val="22"/>
                <w:szCs w:val="22"/>
              </w:rPr>
              <w:t>Teléfono celular:</w:t>
            </w:r>
            <w:r w:rsidR="001170B6" w:rsidRPr="00F957C8">
              <w:rPr>
                <w:rFonts w:ascii="Khmer UI" w:hAnsi="Khmer UI" w:cs="Khmer UI"/>
                <w:sz w:val="22"/>
                <w:szCs w:val="22"/>
              </w:rPr>
              <w:t xml:space="preserve"> </w:t>
            </w:r>
            <w:ins w:id="18" w:author="Alejandro" w:date="2018-04-18T18:51:00Z">
              <w:r w:rsidR="001716CE">
                <w:rPr>
                  <w:rFonts w:ascii="Khmer UI" w:hAnsi="Khmer UI" w:cs="Khmer UI"/>
                  <w:sz w:val="22"/>
                  <w:szCs w:val="22"/>
                </w:rPr>
                <w:t xml:space="preserve"> 55 3205 1765</w:t>
              </w:r>
            </w:ins>
          </w:p>
          <w:p w14:paraId="3C8E23F5" w14:textId="07E30C87" w:rsidR="005818F6" w:rsidRPr="00F957C8" w:rsidRDefault="005818F6" w:rsidP="001716CE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 w:val="22"/>
                <w:szCs w:val="22"/>
              </w:rPr>
              <w:pPrChange w:id="19" w:author="Alejandro" w:date="2018-04-18T18:52:00Z">
                <w:pPr>
                  <w:tabs>
                    <w:tab w:val="left" w:pos="2475"/>
                  </w:tabs>
                  <w:autoSpaceDE w:val="0"/>
                  <w:autoSpaceDN w:val="0"/>
                  <w:adjustRightInd w:val="0"/>
                </w:pPr>
              </w:pPrChange>
            </w:pPr>
            <w:r w:rsidRPr="00F957C8">
              <w:rPr>
                <w:rFonts w:ascii="Khmer UI" w:hAnsi="Khmer UI" w:cs="Khmer UI"/>
                <w:sz w:val="22"/>
                <w:szCs w:val="22"/>
              </w:rPr>
              <w:t>Correo electrónico:</w:t>
            </w:r>
            <w:r w:rsidR="001170B6" w:rsidRPr="00F957C8">
              <w:rPr>
                <w:rFonts w:ascii="Khmer UI" w:hAnsi="Khmer UI" w:cs="Khmer UI"/>
                <w:sz w:val="22"/>
                <w:szCs w:val="22"/>
              </w:rPr>
              <w:t xml:space="preserve"> </w:t>
            </w:r>
            <w:ins w:id="20" w:author="Alejandro" w:date="2018-04-18T18:51:00Z">
              <w:r w:rsidR="001716CE">
                <w:rPr>
                  <w:rFonts w:ascii="Khmer UI" w:hAnsi="Khmer UI" w:cs="Khmer UI"/>
                  <w:sz w:val="22"/>
                  <w:szCs w:val="22"/>
                </w:rPr>
                <w:t xml:space="preserve"> </w:t>
              </w:r>
            </w:ins>
            <w:ins w:id="21" w:author="Alejandro" w:date="2018-04-18T18:55:00Z">
              <w:r w:rsidR="001716CE">
                <w:rPr>
                  <w:rFonts w:ascii="Arial" w:hAnsi="Arial" w:cs="Arial"/>
                  <w:color w:val="545454"/>
                  <w:shd w:val="clear" w:color="auto" w:fill="FFFFFF"/>
                </w:rPr>
                <w:fldChar w:fldCharType="begin"/>
              </w:r>
              <w:r w:rsidR="001716CE">
                <w:rPr>
                  <w:rFonts w:ascii="Arial" w:hAnsi="Arial" w:cs="Arial"/>
                  <w:color w:val="545454"/>
                  <w:shd w:val="clear" w:color="auto" w:fill="FFFFFF"/>
                </w:rPr>
                <w:instrText xml:space="preserve"> HYPERLINK "mailto:</w:instrText>
              </w:r>
            </w:ins>
            <w:ins w:id="22" w:author="Alejandro" w:date="2018-04-18T18:52:00Z">
              <w:r w:rsidR="001716CE">
                <w:rPr>
                  <w:rFonts w:ascii="Arial" w:hAnsi="Arial" w:cs="Arial"/>
                  <w:color w:val="545454"/>
                  <w:shd w:val="clear" w:color="auto" w:fill="FFFFFF"/>
                </w:rPr>
                <w:instrText>adrifelcha</w:instrText>
              </w:r>
              <w:r w:rsidR="001716CE">
                <w:rPr>
                  <w:rFonts w:ascii="Arial" w:hAnsi="Arial" w:cs="Arial"/>
                  <w:color w:val="545454"/>
                  <w:shd w:val="clear" w:color="auto" w:fill="FFFFFF"/>
                </w:rPr>
                <w:instrText>@</w:instrText>
              </w:r>
              <w:r w:rsidR="001716CE">
                <w:rPr>
                  <w:rFonts w:ascii="Arial" w:hAnsi="Arial" w:cs="Arial"/>
                  <w:color w:val="545454"/>
                  <w:shd w:val="clear" w:color="auto" w:fill="FFFFFF"/>
                </w:rPr>
                <w:instrText>gmail.com</w:instrText>
              </w:r>
            </w:ins>
            <w:ins w:id="23" w:author="Alejandro" w:date="2018-04-18T18:55:00Z">
              <w:r w:rsidR="001716CE">
                <w:rPr>
                  <w:rFonts w:ascii="Arial" w:hAnsi="Arial" w:cs="Arial"/>
                  <w:color w:val="545454"/>
                  <w:shd w:val="clear" w:color="auto" w:fill="FFFFFF"/>
                </w:rPr>
                <w:instrText xml:space="preserve">" </w:instrText>
              </w:r>
              <w:r w:rsidR="001716CE">
                <w:rPr>
                  <w:rFonts w:ascii="Arial" w:hAnsi="Arial" w:cs="Arial"/>
                  <w:color w:val="545454"/>
                  <w:shd w:val="clear" w:color="auto" w:fill="FFFFFF"/>
                </w:rPr>
                <w:fldChar w:fldCharType="separate"/>
              </w:r>
            </w:ins>
            <w:ins w:id="24" w:author="Alejandro" w:date="2018-04-18T18:52:00Z">
              <w:r w:rsidR="001716CE" w:rsidRPr="00E03779">
                <w:rPr>
                  <w:rStyle w:val="Hipervnculo"/>
                  <w:rFonts w:ascii="Arial" w:hAnsi="Arial" w:cs="Arial"/>
                  <w:shd w:val="clear" w:color="auto" w:fill="FFFFFF"/>
                </w:rPr>
                <w:t>adrifelcha@gmail.com</w:t>
              </w:r>
            </w:ins>
            <w:ins w:id="25" w:author="Alejandro" w:date="2018-04-18T18:55:00Z">
              <w:r w:rsidR="001716CE">
                <w:rPr>
                  <w:rFonts w:ascii="Arial" w:hAnsi="Arial" w:cs="Arial"/>
                  <w:color w:val="545454"/>
                  <w:shd w:val="clear" w:color="auto" w:fill="FFFFFF"/>
                </w:rPr>
                <w:fldChar w:fldCharType="end"/>
              </w:r>
              <w:r w:rsidR="001716CE">
                <w:rPr>
                  <w:rFonts w:ascii="Arial" w:hAnsi="Arial" w:cs="Arial"/>
                  <w:color w:val="545454"/>
                  <w:shd w:val="clear" w:color="auto" w:fill="FFFFFF"/>
                </w:rPr>
                <w:t xml:space="preserve"> </w:t>
              </w:r>
            </w:ins>
          </w:p>
        </w:tc>
        <w:tc>
          <w:tcPr>
            <w:tcW w:w="1118" w:type="pct"/>
            <w:shd w:val="clear" w:color="auto" w:fill="DBE5F1" w:themeFill="accent1" w:themeFillTint="33"/>
          </w:tcPr>
          <w:p w14:paraId="34064C91" w14:textId="3D0184C0" w:rsidR="005818F6" w:rsidRPr="00F957C8" w:rsidRDefault="005818F6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 w:val="22"/>
                <w:szCs w:val="22"/>
              </w:rPr>
            </w:pPr>
            <w:r w:rsidRPr="00F957C8">
              <w:rPr>
                <w:rFonts w:ascii="Khmer UI" w:hAnsi="Khmer UI" w:cs="Khmer UI"/>
                <w:sz w:val="22"/>
                <w:szCs w:val="22"/>
              </w:rPr>
              <w:t>Número de horas que impartirá:</w:t>
            </w:r>
            <w:ins w:id="26" w:author="Alejandro" w:date="2018-04-18T18:53:00Z">
              <w:r w:rsidR="001716CE">
                <w:rPr>
                  <w:rFonts w:ascii="Khmer UI" w:hAnsi="Khmer UI" w:cs="Khmer UI"/>
                  <w:sz w:val="22"/>
                  <w:szCs w:val="22"/>
                </w:rPr>
                <w:t xml:space="preserve"> 7</w:t>
              </w:r>
            </w:ins>
          </w:p>
        </w:tc>
      </w:tr>
      <w:tr w:rsidR="005818F6" w:rsidRPr="00430848" w14:paraId="693D1F97" w14:textId="77777777" w:rsidTr="00761F48">
        <w:trPr>
          <w:trHeight w:val="643"/>
          <w:tblCellSpacing w:w="20" w:type="dxa"/>
        </w:trPr>
        <w:tc>
          <w:tcPr>
            <w:tcW w:w="4962" w:type="pct"/>
            <w:gridSpan w:val="4"/>
            <w:shd w:val="clear" w:color="auto" w:fill="DBE5F1" w:themeFill="accent1" w:themeFillTint="33"/>
          </w:tcPr>
          <w:p w14:paraId="47497C94" w14:textId="1D55BC88" w:rsidR="005818F6" w:rsidRPr="00F722B2" w:rsidRDefault="00595674" w:rsidP="00595674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sz w:val="18"/>
                <w:szCs w:val="22"/>
              </w:rPr>
              <w:pPrChange w:id="27" w:author="Alejandro" w:date="2018-04-18T19:18:00Z">
                <w:pPr>
                  <w:tabs>
                    <w:tab w:val="left" w:pos="2475"/>
                  </w:tabs>
                  <w:autoSpaceDE w:val="0"/>
                  <w:autoSpaceDN w:val="0"/>
                  <w:adjustRightInd w:val="0"/>
                </w:pPr>
              </w:pPrChange>
            </w:pPr>
            <w:ins w:id="28" w:author="Alejandro" w:date="2018-04-18T19:17:00Z">
              <w:r>
                <w:rPr>
                  <w:rFonts w:ascii="Century Gothic" w:hAnsi="Century Gothic" w:cs="ArialNarrow"/>
                  <w:sz w:val="14"/>
                  <w:szCs w:val="22"/>
                </w:rPr>
                <w:t xml:space="preserve">Licenciada en Psicología por </w:t>
              </w:r>
              <w:r>
                <w:rPr>
                  <w:rFonts w:ascii="Century Gothic" w:hAnsi="Century Gothic" w:cs="ArialNarrow"/>
                  <w:sz w:val="14"/>
                  <w:szCs w:val="22"/>
                </w:rPr>
                <w:t>Facultad de Psicología con énfasis en Psicología Experimental.</w:t>
              </w:r>
            </w:ins>
            <w:del w:id="29" w:author="Alejandro" w:date="2018-04-18T19:08:00Z">
              <w:r w:rsidR="00761F48" w:rsidRPr="00761F48" w:rsidDel="002050D5">
                <w:rPr>
                  <w:rFonts w:ascii="Century Gothic" w:hAnsi="Century Gothic" w:cs="ArialNarrow"/>
                  <w:sz w:val="14"/>
                  <w:szCs w:val="22"/>
                </w:rPr>
                <w:delText xml:space="preserve">Síntesis </w:delText>
              </w:r>
              <w:r w:rsidR="00654678" w:rsidDel="002050D5">
                <w:rPr>
                  <w:rFonts w:ascii="Century Gothic" w:hAnsi="Century Gothic" w:cs="ArialNarrow"/>
                  <w:sz w:val="14"/>
                  <w:szCs w:val="22"/>
                </w:rPr>
                <w:delText xml:space="preserve">curricular </w:delText>
              </w:r>
              <w:r w:rsidR="00761F48" w:rsidRPr="00761F48" w:rsidDel="002050D5">
                <w:rPr>
                  <w:rFonts w:ascii="Century Gothic" w:hAnsi="Century Gothic" w:cs="ArialNarrow"/>
                  <w:sz w:val="14"/>
                  <w:szCs w:val="22"/>
                </w:rPr>
                <w:delText>breve (máximo grado académico y trayectoria relacionada con la propuesta) (máximo 1000 caracteres)</w:delText>
              </w:r>
            </w:del>
          </w:p>
        </w:tc>
      </w:tr>
      <w:tr w:rsidR="00772456" w:rsidRPr="00430848" w14:paraId="3336FB19" w14:textId="77777777" w:rsidTr="00761F48">
        <w:trPr>
          <w:trHeight w:val="196"/>
          <w:tblCellSpacing w:w="20" w:type="dxa"/>
        </w:trPr>
        <w:tc>
          <w:tcPr>
            <w:tcW w:w="671" w:type="pct"/>
            <w:tcBorders>
              <w:bottom w:val="nil"/>
            </w:tcBorders>
            <w:shd w:val="clear" w:color="auto" w:fill="auto"/>
            <w:vAlign w:val="center"/>
          </w:tcPr>
          <w:p w14:paraId="68F1DE49" w14:textId="77777777" w:rsidR="005818F6" w:rsidRPr="00F957C8" w:rsidRDefault="005818F6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 w:val="22"/>
                <w:szCs w:val="22"/>
              </w:rPr>
            </w:pPr>
            <w:r w:rsidRPr="00F957C8">
              <w:rPr>
                <w:rFonts w:ascii="Khmer UI" w:hAnsi="Khmer UI" w:cs="Khmer UI"/>
                <w:sz w:val="18"/>
                <w:szCs w:val="22"/>
              </w:rPr>
              <w:t xml:space="preserve">Nombre completo </w:t>
            </w:r>
            <w:r w:rsidRPr="00F957C8">
              <w:rPr>
                <w:rFonts w:ascii="Khmer UI" w:hAnsi="Khmer UI" w:cs="Khmer UI"/>
                <w:sz w:val="22"/>
                <w:szCs w:val="22"/>
              </w:rPr>
              <w:t>Ponente 2</w:t>
            </w:r>
          </w:p>
        </w:tc>
        <w:tc>
          <w:tcPr>
            <w:tcW w:w="1267" w:type="pct"/>
            <w:tcBorders>
              <w:bottom w:val="nil"/>
            </w:tcBorders>
            <w:shd w:val="clear" w:color="auto" w:fill="auto"/>
            <w:vAlign w:val="center"/>
          </w:tcPr>
          <w:p w14:paraId="21E98F15" w14:textId="431CC40F" w:rsidR="005818F6" w:rsidRPr="00F957C8" w:rsidRDefault="001716CE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 w:val="22"/>
                <w:szCs w:val="22"/>
              </w:rPr>
            </w:pPr>
            <w:ins w:id="30" w:author="Alejandro" w:date="2018-04-18T18:53:00Z">
              <w:r>
                <w:rPr>
                  <w:rFonts w:ascii="Khmer UI" w:hAnsi="Khmer UI" w:cs="Khmer UI"/>
                  <w:sz w:val="22"/>
                  <w:szCs w:val="22"/>
                </w:rPr>
                <w:t>José Manuel Niño García</w:t>
              </w:r>
            </w:ins>
          </w:p>
        </w:tc>
        <w:tc>
          <w:tcPr>
            <w:tcW w:w="1848" w:type="pct"/>
            <w:tcBorders>
              <w:bottom w:val="nil"/>
            </w:tcBorders>
            <w:shd w:val="clear" w:color="auto" w:fill="auto"/>
            <w:vAlign w:val="center"/>
          </w:tcPr>
          <w:p w14:paraId="1822D613" w14:textId="57FC3686" w:rsidR="005818F6" w:rsidRPr="00F957C8" w:rsidRDefault="005818F6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Cs w:val="22"/>
              </w:rPr>
            </w:pPr>
            <w:r w:rsidRPr="00F957C8">
              <w:rPr>
                <w:rFonts w:ascii="Khmer UI" w:hAnsi="Khmer UI" w:cs="Khmer UI"/>
                <w:szCs w:val="22"/>
              </w:rPr>
              <w:t>Teléfono celular:</w:t>
            </w:r>
            <w:ins w:id="31" w:author="Alejandro" w:date="2018-04-18T18:54:00Z">
              <w:r w:rsidR="001716CE">
                <w:rPr>
                  <w:rFonts w:ascii="Khmer UI" w:hAnsi="Khmer UI" w:cs="Khmer UI"/>
                  <w:szCs w:val="22"/>
                </w:rPr>
                <w:t xml:space="preserve"> 55 1405 2761</w:t>
              </w:r>
            </w:ins>
          </w:p>
          <w:p w14:paraId="0B7B4849" w14:textId="5EDE91D0" w:rsidR="005818F6" w:rsidRPr="00F957C8" w:rsidRDefault="005818F6" w:rsidP="001716CE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Cs w:val="22"/>
              </w:rPr>
              <w:pPrChange w:id="32" w:author="Alejandro" w:date="2018-04-18T18:54:00Z">
                <w:pPr>
                  <w:tabs>
                    <w:tab w:val="left" w:pos="2475"/>
                  </w:tabs>
                  <w:autoSpaceDE w:val="0"/>
                  <w:autoSpaceDN w:val="0"/>
                  <w:adjustRightInd w:val="0"/>
                </w:pPr>
              </w:pPrChange>
            </w:pPr>
            <w:r w:rsidRPr="00F957C8">
              <w:rPr>
                <w:rFonts w:ascii="Khmer UI" w:hAnsi="Khmer UI" w:cs="Khmer UI"/>
                <w:szCs w:val="22"/>
              </w:rPr>
              <w:t>Correo electrónico :</w:t>
            </w:r>
            <w:ins w:id="33" w:author="Alejandro" w:date="2018-04-18T18:54:00Z">
              <w:r w:rsidR="001716CE">
                <w:rPr>
                  <w:rFonts w:ascii="Khmer UI" w:hAnsi="Khmer UI" w:cs="Khmer UI"/>
                  <w:szCs w:val="22"/>
                </w:rPr>
                <w:t xml:space="preserve"> </w:t>
              </w:r>
              <w:r w:rsidR="001716CE">
                <w:rPr>
                  <w:rFonts w:ascii="Khmer UI" w:hAnsi="Khmer UI" w:cs="Khmer UI"/>
                  <w:szCs w:val="22"/>
                </w:rPr>
                <w:fldChar w:fldCharType="begin"/>
              </w:r>
              <w:r w:rsidR="001716CE">
                <w:rPr>
                  <w:rFonts w:ascii="Khmer UI" w:hAnsi="Khmer UI" w:cs="Khmer UI"/>
                  <w:szCs w:val="22"/>
                </w:rPr>
                <w:instrText xml:space="preserve"> HYPERLINK "mailto:jninogarc</w:instrText>
              </w:r>
              <w:r w:rsidR="001716CE">
                <w:rPr>
                  <w:rFonts w:ascii="Arial" w:hAnsi="Arial" w:cs="Arial"/>
                  <w:color w:val="545454"/>
                  <w:shd w:val="clear" w:color="auto" w:fill="FFFFFF"/>
                </w:rPr>
                <w:instrText>@</w:instrText>
              </w:r>
              <w:r w:rsidR="001716CE">
                <w:rPr>
                  <w:rFonts w:ascii="Arial" w:hAnsi="Arial" w:cs="Arial"/>
                  <w:color w:val="545454"/>
                  <w:shd w:val="clear" w:color="auto" w:fill="FFFFFF"/>
                </w:rPr>
                <w:instrText>gmail.com</w:instrText>
              </w:r>
              <w:r w:rsidR="001716CE">
                <w:rPr>
                  <w:rFonts w:ascii="Khmer UI" w:hAnsi="Khmer UI" w:cs="Khmer UI"/>
                  <w:szCs w:val="22"/>
                </w:rPr>
                <w:instrText xml:space="preserve">" </w:instrText>
              </w:r>
              <w:r w:rsidR="001716CE">
                <w:rPr>
                  <w:rFonts w:ascii="Khmer UI" w:hAnsi="Khmer UI" w:cs="Khmer UI"/>
                  <w:szCs w:val="22"/>
                </w:rPr>
                <w:fldChar w:fldCharType="separate"/>
              </w:r>
              <w:r w:rsidR="001716CE" w:rsidRPr="00E03779">
                <w:rPr>
                  <w:rStyle w:val="Hipervnculo"/>
                  <w:rFonts w:ascii="Khmer UI" w:hAnsi="Khmer UI" w:cs="Khmer UI"/>
                  <w:szCs w:val="22"/>
                </w:rPr>
                <w:t>jninogarc</w:t>
              </w:r>
              <w:r w:rsidR="001716CE" w:rsidRPr="00E03779">
                <w:rPr>
                  <w:rStyle w:val="Hipervnculo"/>
                  <w:rFonts w:ascii="Arial" w:hAnsi="Arial" w:cs="Arial"/>
                  <w:shd w:val="clear" w:color="auto" w:fill="FFFFFF"/>
                </w:rPr>
                <w:t>@gmail.com</w:t>
              </w:r>
              <w:r w:rsidR="001716CE">
                <w:rPr>
                  <w:rFonts w:ascii="Khmer UI" w:hAnsi="Khmer UI" w:cs="Khmer UI"/>
                  <w:szCs w:val="22"/>
                </w:rPr>
                <w:fldChar w:fldCharType="end"/>
              </w:r>
            </w:ins>
          </w:p>
        </w:tc>
        <w:tc>
          <w:tcPr>
            <w:tcW w:w="1118" w:type="pct"/>
            <w:tcBorders>
              <w:bottom w:val="nil"/>
            </w:tcBorders>
          </w:tcPr>
          <w:p w14:paraId="1390C089" w14:textId="1F822994" w:rsidR="005818F6" w:rsidRPr="00F957C8" w:rsidRDefault="005818F6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Cs w:val="22"/>
              </w:rPr>
            </w:pPr>
            <w:r w:rsidRPr="00F957C8">
              <w:rPr>
                <w:rFonts w:ascii="Khmer UI" w:hAnsi="Khmer UI" w:cs="Khmer UI"/>
                <w:szCs w:val="22"/>
              </w:rPr>
              <w:t>Número de horas que impartirá</w:t>
            </w:r>
            <w:r w:rsidR="00772456" w:rsidRPr="00F957C8">
              <w:rPr>
                <w:rFonts w:ascii="Khmer UI" w:hAnsi="Khmer UI" w:cs="Khmer UI"/>
                <w:szCs w:val="22"/>
              </w:rPr>
              <w:t>:</w:t>
            </w:r>
            <w:ins w:id="34" w:author="Alejandro" w:date="2018-04-18T18:55:00Z">
              <w:r w:rsidR="001716CE">
                <w:rPr>
                  <w:rFonts w:ascii="Khmer UI" w:hAnsi="Khmer UI" w:cs="Khmer UI"/>
                  <w:szCs w:val="22"/>
                </w:rPr>
                <w:t xml:space="preserve"> 7</w:t>
              </w:r>
            </w:ins>
          </w:p>
        </w:tc>
      </w:tr>
      <w:tr w:rsidR="00761F48" w:rsidRPr="00430848" w14:paraId="75F1808E" w14:textId="77777777" w:rsidTr="002C6D8E">
        <w:trPr>
          <w:trHeight w:val="196"/>
          <w:tblCellSpacing w:w="20" w:type="dxa"/>
        </w:trPr>
        <w:tc>
          <w:tcPr>
            <w:tcW w:w="4962" w:type="pct"/>
            <w:gridSpan w:val="4"/>
            <w:tcBorders>
              <w:bottom w:val="nil"/>
            </w:tcBorders>
            <w:shd w:val="clear" w:color="auto" w:fill="auto"/>
          </w:tcPr>
          <w:p w14:paraId="5F4BB1D1" w14:textId="7DA36762" w:rsidR="00761F48" w:rsidRPr="00F957C8" w:rsidRDefault="00654678" w:rsidP="00761F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sz w:val="18"/>
                <w:szCs w:val="22"/>
              </w:rPr>
            </w:pPr>
            <w:del w:id="35" w:author="Alejandro" w:date="2018-04-18T19:16:00Z">
              <w:r w:rsidRPr="00761F48" w:rsidDel="002050D5">
                <w:rPr>
                  <w:rFonts w:ascii="Century Gothic" w:hAnsi="Century Gothic" w:cs="ArialNarrow"/>
                  <w:sz w:val="14"/>
                  <w:szCs w:val="22"/>
                </w:rPr>
                <w:delText xml:space="preserve">Síntesis </w:delText>
              </w:r>
              <w:r w:rsidDel="002050D5">
                <w:rPr>
                  <w:rFonts w:ascii="Century Gothic" w:hAnsi="Century Gothic" w:cs="ArialNarrow"/>
                  <w:sz w:val="14"/>
                  <w:szCs w:val="22"/>
                </w:rPr>
                <w:delText xml:space="preserve">curricular </w:delText>
              </w:r>
              <w:r w:rsidR="00761F48" w:rsidRPr="00F957C8" w:rsidDel="002050D5">
                <w:rPr>
                  <w:rFonts w:ascii="Century Gothic" w:hAnsi="Century Gothic" w:cs="ArialNarrow"/>
                  <w:sz w:val="14"/>
                  <w:szCs w:val="22"/>
                </w:rPr>
                <w:delText>breve (máximo grado académico y trayectoria relacionada con la propuesta) (máximo 1000 caracteres)</w:delText>
              </w:r>
            </w:del>
            <w:ins w:id="36" w:author="Alejandro" w:date="2018-04-18T19:16:00Z">
              <w:r w:rsidR="002050D5">
                <w:rPr>
                  <w:rFonts w:ascii="Century Gothic" w:hAnsi="Century Gothic" w:cs="ArialNarrow"/>
                  <w:sz w:val="14"/>
                  <w:szCs w:val="22"/>
                </w:rPr>
                <w:t>Egresado de la Facultad de Psicología con énfasis en Psicología Experiment</w:t>
              </w:r>
              <w:r w:rsidR="00595674">
                <w:rPr>
                  <w:rFonts w:ascii="Century Gothic" w:hAnsi="Century Gothic" w:cs="ArialNarrow"/>
                  <w:sz w:val="14"/>
                  <w:szCs w:val="22"/>
                </w:rPr>
                <w:t>al.</w:t>
              </w:r>
            </w:ins>
            <w:ins w:id="37" w:author="Alejandro" w:date="2018-04-18T19:17:00Z">
              <w:r w:rsidR="00595674">
                <w:rPr>
                  <w:rFonts w:ascii="Century Gothic" w:hAnsi="Century Gothic" w:cs="ArialNarrow"/>
                  <w:sz w:val="14"/>
                  <w:szCs w:val="22"/>
                </w:rPr>
                <w:t xml:space="preserve"> </w:t>
              </w:r>
            </w:ins>
          </w:p>
        </w:tc>
      </w:tr>
      <w:tr w:rsidR="00761F48" w:rsidRPr="00430848" w14:paraId="3A97A61F" w14:textId="77777777" w:rsidTr="00761F48">
        <w:trPr>
          <w:tblCellSpacing w:w="20" w:type="dxa"/>
        </w:trPr>
        <w:tc>
          <w:tcPr>
            <w:tcW w:w="671" w:type="pct"/>
            <w:shd w:val="clear" w:color="auto" w:fill="DBE5F1" w:themeFill="accent1" w:themeFillTint="33"/>
            <w:vAlign w:val="center"/>
          </w:tcPr>
          <w:p w14:paraId="4CDDBB6D" w14:textId="77777777" w:rsidR="00761F48" w:rsidRPr="00F957C8" w:rsidRDefault="00761F48" w:rsidP="00761F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 w:val="22"/>
                <w:szCs w:val="22"/>
              </w:rPr>
            </w:pPr>
            <w:r w:rsidRPr="00F957C8">
              <w:rPr>
                <w:rFonts w:ascii="Khmer UI" w:hAnsi="Khmer UI" w:cs="Khmer UI"/>
                <w:sz w:val="18"/>
                <w:szCs w:val="22"/>
              </w:rPr>
              <w:t xml:space="preserve">Nombre completo </w:t>
            </w:r>
            <w:r w:rsidRPr="00F957C8">
              <w:rPr>
                <w:rFonts w:ascii="Khmer UI" w:hAnsi="Khmer UI" w:cs="Khmer UI"/>
                <w:sz w:val="22"/>
                <w:szCs w:val="22"/>
              </w:rPr>
              <w:t>Ponente 3</w:t>
            </w:r>
          </w:p>
        </w:tc>
        <w:tc>
          <w:tcPr>
            <w:tcW w:w="1267" w:type="pct"/>
            <w:shd w:val="clear" w:color="auto" w:fill="DBE5F1" w:themeFill="accent1" w:themeFillTint="33"/>
            <w:vAlign w:val="center"/>
          </w:tcPr>
          <w:p w14:paraId="716C178A" w14:textId="5646708E" w:rsidR="00761F48" w:rsidRPr="00F957C8" w:rsidRDefault="001716CE" w:rsidP="00761F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 w:val="22"/>
                <w:szCs w:val="22"/>
              </w:rPr>
            </w:pPr>
            <w:ins w:id="38" w:author="Alejandro" w:date="2018-04-18T18:53:00Z">
              <w:r>
                <w:rPr>
                  <w:rFonts w:ascii="Khmer UI" w:hAnsi="Khmer UI" w:cs="Khmer UI"/>
                  <w:sz w:val="22"/>
                  <w:szCs w:val="22"/>
                </w:rPr>
                <w:t>Uriel Omar González Bravo</w:t>
              </w:r>
            </w:ins>
          </w:p>
        </w:tc>
        <w:tc>
          <w:tcPr>
            <w:tcW w:w="1848" w:type="pct"/>
            <w:shd w:val="clear" w:color="auto" w:fill="DBE5F1" w:themeFill="accent1" w:themeFillTint="33"/>
            <w:vAlign w:val="center"/>
          </w:tcPr>
          <w:p w14:paraId="5AD00C42" w14:textId="77777777" w:rsidR="00761F48" w:rsidRPr="00F957C8" w:rsidRDefault="00761F48" w:rsidP="00761F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Cs w:val="22"/>
              </w:rPr>
            </w:pPr>
            <w:r w:rsidRPr="00F957C8">
              <w:rPr>
                <w:rFonts w:ascii="Khmer UI" w:hAnsi="Khmer UI" w:cs="Khmer UI"/>
                <w:szCs w:val="22"/>
              </w:rPr>
              <w:t xml:space="preserve">Teléfono celular: </w:t>
            </w:r>
          </w:p>
          <w:p w14:paraId="7A731504" w14:textId="40190306" w:rsidR="00761F48" w:rsidRPr="00F957C8" w:rsidRDefault="00761F48" w:rsidP="001716CE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Cs w:val="22"/>
              </w:rPr>
              <w:pPrChange w:id="39" w:author="Alejandro" w:date="2018-04-18T18:55:00Z">
                <w:pPr>
                  <w:tabs>
                    <w:tab w:val="left" w:pos="2475"/>
                  </w:tabs>
                  <w:autoSpaceDE w:val="0"/>
                  <w:autoSpaceDN w:val="0"/>
                  <w:adjustRightInd w:val="0"/>
                </w:pPr>
              </w:pPrChange>
            </w:pPr>
            <w:r w:rsidRPr="00F957C8">
              <w:rPr>
                <w:rFonts w:ascii="Khmer UI" w:hAnsi="Khmer UI" w:cs="Khmer UI"/>
                <w:szCs w:val="22"/>
              </w:rPr>
              <w:t xml:space="preserve">Correo electrónico : </w:t>
            </w:r>
            <w:ins w:id="40" w:author="Alejandro" w:date="2018-04-18T18:55:00Z">
              <w:r w:rsidR="001716CE">
                <w:rPr>
                  <w:rFonts w:ascii="Arial" w:hAnsi="Arial" w:cs="Arial"/>
                  <w:color w:val="545454"/>
                  <w:shd w:val="clear" w:color="auto" w:fill="FFFFFF"/>
                </w:rPr>
                <w:fldChar w:fldCharType="begin"/>
              </w:r>
              <w:r w:rsidR="001716CE">
                <w:rPr>
                  <w:rFonts w:ascii="Arial" w:hAnsi="Arial" w:cs="Arial"/>
                  <w:color w:val="545454"/>
                  <w:shd w:val="clear" w:color="auto" w:fill="FFFFFF"/>
                </w:rPr>
                <w:instrText xml:space="preserve"> HYPERLINK "mailto:</w:instrText>
              </w:r>
            </w:ins>
            <w:ins w:id="41" w:author="Alejandro" w:date="2018-04-18T18:54:00Z">
              <w:r w:rsidR="001716CE">
                <w:rPr>
                  <w:rFonts w:ascii="Arial" w:hAnsi="Arial" w:cs="Arial"/>
                  <w:color w:val="545454"/>
                  <w:shd w:val="clear" w:color="auto" w:fill="FFFFFF"/>
                </w:rPr>
                <w:instrText>urielgonzalezbr</w:instrText>
              </w:r>
            </w:ins>
            <w:ins w:id="42" w:author="Alejandro" w:date="2018-04-18T18:55:00Z">
              <w:r w:rsidR="001716CE">
                <w:rPr>
                  <w:rFonts w:ascii="Arial" w:hAnsi="Arial" w:cs="Arial"/>
                  <w:color w:val="545454"/>
                  <w:shd w:val="clear" w:color="auto" w:fill="FFFFFF"/>
                </w:rPr>
                <w:instrText>.</w:instrText>
              </w:r>
            </w:ins>
            <w:ins w:id="43" w:author="Alejandro" w:date="2018-04-18T18:54:00Z">
              <w:r w:rsidR="001716CE">
                <w:rPr>
                  <w:rFonts w:ascii="Arial" w:hAnsi="Arial" w:cs="Arial"/>
                  <w:color w:val="545454"/>
                  <w:shd w:val="clear" w:color="auto" w:fill="FFFFFF"/>
                </w:rPr>
                <w:instrText>unam</w:instrText>
              </w:r>
              <w:r w:rsidR="001716CE">
                <w:rPr>
                  <w:rFonts w:ascii="Arial" w:hAnsi="Arial" w:cs="Arial"/>
                  <w:color w:val="545454"/>
                  <w:shd w:val="clear" w:color="auto" w:fill="FFFFFF"/>
                </w:rPr>
                <w:instrText>@gmail.com</w:instrText>
              </w:r>
            </w:ins>
            <w:ins w:id="44" w:author="Alejandro" w:date="2018-04-18T18:55:00Z">
              <w:r w:rsidR="001716CE">
                <w:rPr>
                  <w:rFonts w:ascii="Arial" w:hAnsi="Arial" w:cs="Arial"/>
                  <w:color w:val="545454"/>
                  <w:shd w:val="clear" w:color="auto" w:fill="FFFFFF"/>
                </w:rPr>
                <w:instrText xml:space="preserve">" </w:instrText>
              </w:r>
              <w:r w:rsidR="001716CE">
                <w:rPr>
                  <w:rFonts w:ascii="Arial" w:hAnsi="Arial" w:cs="Arial"/>
                  <w:color w:val="545454"/>
                  <w:shd w:val="clear" w:color="auto" w:fill="FFFFFF"/>
                </w:rPr>
                <w:fldChar w:fldCharType="separate"/>
              </w:r>
            </w:ins>
            <w:ins w:id="45" w:author="Alejandro" w:date="2018-04-18T18:54:00Z">
              <w:r w:rsidR="001716CE" w:rsidRPr="00E03779">
                <w:rPr>
                  <w:rStyle w:val="Hipervnculo"/>
                  <w:rFonts w:ascii="Arial" w:hAnsi="Arial" w:cs="Arial"/>
                  <w:shd w:val="clear" w:color="auto" w:fill="FFFFFF"/>
                </w:rPr>
                <w:t>urielgonzalezbr</w:t>
              </w:r>
            </w:ins>
            <w:ins w:id="46" w:author="Alejandro" w:date="2018-04-18T18:55:00Z">
              <w:r w:rsidR="001716CE" w:rsidRPr="00E03779">
                <w:rPr>
                  <w:rStyle w:val="Hipervnculo"/>
                  <w:rFonts w:ascii="Arial" w:hAnsi="Arial" w:cs="Arial"/>
                  <w:shd w:val="clear" w:color="auto" w:fill="FFFFFF"/>
                </w:rPr>
                <w:t>.</w:t>
              </w:r>
            </w:ins>
            <w:ins w:id="47" w:author="Alejandro" w:date="2018-04-18T18:54:00Z">
              <w:r w:rsidR="001716CE" w:rsidRPr="00E03779">
                <w:rPr>
                  <w:rStyle w:val="Hipervnculo"/>
                  <w:rFonts w:ascii="Arial" w:hAnsi="Arial" w:cs="Arial"/>
                  <w:shd w:val="clear" w:color="auto" w:fill="FFFFFF"/>
                </w:rPr>
                <w:t>unam@gmail.com</w:t>
              </w:r>
            </w:ins>
            <w:ins w:id="48" w:author="Alejandro" w:date="2018-04-18T18:55:00Z">
              <w:r w:rsidR="001716CE">
                <w:rPr>
                  <w:rFonts w:ascii="Arial" w:hAnsi="Arial" w:cs="Arial"/>
                  <w:color w:val="545454"/>
                  <w:shd w:val="clear" w:color="auto" w:fill="FFFFFF"/>
                </w:rPr>
                <w:fldChar w:fldCharType="end"/>
              </w:r>
              <w:r w:rsidR="001716CE">
                <w:rPr>
                  <w:rFonts w:ascii="Arial" w:hAnsi="Arial" w:cs="Arial"/>
                  <w:color w:val="545454"/>
                  <w:shd w:val="clear" w:color="auto" w:fill="FFFFFF"/>
                </w:rPr>
                <w:t xml:space="preserve"> </w:t>
              </w:r>
            </w:ins>
          </w:p>
        </w:tc>
        <w:tc>
          <w:tcPr>
            <w:tcW w:w="1118" w:type="pct"/>
            <w:shd w:val="clear" w:color="auto" w:fill="DBE5F1" w:themeFill="accent1" w:themeFillTint="33"/>
          </w:tcPr>
          <w:p w14:paraId="2BFA40E0" w14:textId="69DCD10D" w:rsidR="00761F48" w:rsidRPr="00F957C8" w:rsidRDefault="00761F48" w:rsidP="00761F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Cs w:val="22"/>
              </w:rPr>
            </w:pPr>
            <w:r w:rsidRPr="00F957C8">
              <w:rPr>
                <w:rFonts w:ascii="Khmer UI" w:hAnsi="Khmer UI" w:cs="Khmer UI"/>
                <w:szCs w:val="22"/>
              </w:rPr>
              <w:t>Número de horas que impartirá:</w:t>
            </w:r>
            <w:ins w:id="49" w:author="Alejandro" w:date="2018-04-18T18:55:00Z">
              <w:r w:rsidR="001716CE">
                <w:rPr>
                  <w:rFonts w:ascii="Khmer UI" w:hAnsi="Khmer UI" w:cs="Khmer UI"/>
                  <w:szCs w:val="22"/>
                </w:rPr>
                <w:t xml:space="preserve"> 7</w:t>
              </w:r>
            </w:ins>
          </w:p>
        </w:tc>
      </w:tr>
      <w:tr w:rsidR="00761F48" w:rsidRPr="00430848" w14:paraId="56A6757E" w14:textId="77777777" w:rsidTr="001D3098">
        <w:trPr>
          <w:tblCellSpacing w:w="20" w:type="dxa"/>
        </w:trPr>
        <w:tc>
          <w:tcPr>
            <w:tcW w:w="4962" w:type="pct"/>
            <w:gridSpan w:val="4"/>
            <w:shd w:val="clear" w:color="auto" w:fill="DBE5F1" w:themeFill="accent1" w:themeFillTint="33"/>
          </w:tcPr>
          <w:p w14:paraId="66CCB772" w14:textId="59837257" w:rsidR="00761F48" w:rsidRPr="00F722B2" w:rsidRDefault="00595674" w:rsidP="00595674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sz w:val="18"/>
                <w:szCs w:val="22"/>
              </w:rPr>
              <w:pPrChange w:id="50" w:author="Alejandro" w:date="2018-04-18T19:17:00Z">
                <w:pPr>
                  <w:tabs>
                    <w:tab w:val="left" w:pos="2475"/>
                  </w:tabs>
                  <w:autoSpaceDE w:val="0"/>
                  <w:autoSpaceDN w:val="0"/>
                  <w:adjustRightInd w:val="0"/>
                </w:pPr>
              </w:pPrChange>
            </w:pPr>
            <w:ins w:id="51" w:author="Alejandro" w:date="2018-04-18T19:17:00Z">
              <w:r>
                <w:rPr>
                  <w:rFonts w:ascii="Century Gothic" w:hAnsi="Century Gothic" w:cs="ArialNarrow"/>
                  <w:sz w:val="14"/>
                  <w:szCs w:val="22"/>
                </w:rPr>
                <w:t xml:space="preserve">Egresado de la Facultad de Psicología con énfasis en Psicología Experimental. </w:t>
              </w:r>
            </w:ins>
            <w:del w:id="52" w:author="Alejandro" w:date="2018-04-18T19:17:00Z">
              <w:r w:rsidR="00654678" w:rsidRPr="00761F48" w:rsidDel="00595674">
                <w:rPr>
                  <w:rFonts w:ascii="Century Gothic" w:hAnsi="Century Gothic" w:cs="ArialNarrow"/>
                  <w:sz w:val="14"/>
                  <w:szCs w:val="22"/>
                </w:rPr>
                <w:delText xml:space="preserve">Síntesis </w:delText>
              </w:r>
              <w:r w:rsidR="00654678" w:rsidDel="00595674">
                <w:rPr>
                  <w:rFonts w:ascii="Century Gothic" w:hAnsi="Century Gothic" w:cs="ArialNarrow"/>
                  <w:sz w:val="14"/>
                  <w:szCs w:val="22"/>
                </w:rPr>
                <w:delText xml:space="preserve">curricular </w:delText>
              </w:r>
              <w:r w:rsidR="00761F48" w:rsidRPr="00761F48" w:rsidDel="00595674">
                <w:rPr>
                  <w:rFonts w:ascii="Century Gothic" w:hAnsi="Century Gothic" w:cs="ArialNarrow"/>
                  <w:sz w:val="14"/>
                  <w:szCs w:val="22"/>
                </w:rPr>
                <w:delText>breve (máximo grado académico y trayectoria relacionada con la propuesta) (máximo 1000 caracteres)</w:delText>
              </w:r>
            </w:del>
          </w:p>
        </w:tc>
      </w:tr>
    </w:tbl>
    <w:p w14:paraId="4AF63DE3" w14:textId="3BCEF3E6" w:rsidR="001170B6" w:rsidRDefault="00E924FE" w:rsidP="00E924FE">
      <w:r>
        <w:t>*</w:t>
      </w:r>
      <w:r w:rsidR="00A55CC9">
        <w:t xml:space="preserve"> E</w:t>
      </w:r>
      <w:r>
        <w:t>l número de horas del curso debe dividirse entre el número de ponentes</w:t>
      </w:r>
      <w:r w:rsidR="00767078">
        <w:t xml:space="preserve"> para el registro de las constancias</w:t>
      </w:r>
      <w:r>
        <w:t>.</w:t>
      </w:r>
    </w:p>
    <w:p w14:paraId="63B10282" w14:textId="77777777" w:rsidR="00E924FE" w:rsidRDefault="00E924FE" w:rsidP="00E924FE"/>
    <w:tbl>
      <w:tblPr>
        <w:tblW w:w="5121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59"/>
        <w:gridCol w:w="1189"/>
        <w:gridCol w:w="474"/>
        <w:gridCol w:w="1560"/>
        <w:gridCol w:w="723"/>
        <w:gridCol w:w="1012"/>
        <w:gridCol w:w="2144"/>
        <w:gridCol w:w="2342"/>
      </w:tblGrid>
      <w:tr w:rsidR="00D277B1" w:rsidRPr="00430848" w14:paraId="35CF661D" w14:textId="77777777" w:rsidTr="00631DD2">
        <w:trPr>
          <w:trHeight w:val="259"/>
          <w:tblCellSpacing w:w="20" w:type="dxa"/>
        </w:trPr>
        <w:tc>
          <w:tcPr>
            <w:tcW w:w="4963" w:type="pct"/>
            <w:gridSpan w:val="8"/>
            <w:shd w:val="clear" w:color="auto" w:fill="auto"/>
          </w:tcPr>
          <w:p w14:paraId="18BA154A" w14:textId="77777777" w:rsidR="00D277B1" w:rsidRPr="008B2F94" w:rsidRDefault="00D277B1" w:rsidP="00524065">
            <w:pPr>
              <w:pStyle w:val="Prrafodelista"/>
              <w:numPr>
                <w:ilvl w:val="0"/>
                <w:numId w:val="2"/>
              </w:numPr>
              <w:tabs>
                <w:tab w:val="left" w:pos="3105"/>
                <w:tab w:val="center" w:pos="4862"/>
              </w:tabs>
              <w:autoSpaceDE w:val="0"/>
              <w:autoSpaceDN w:val="0"/>
              <w:adjustRightInd w:val="0"/>
              <w:rPr>
                <w:rFonts w:ascii="Corbel" w:hAnsi="Corbel" w:cs="ArialNarrow"/>
                <w:b/>
                <w:color w:val="4BACC6" w:themeColor="accent5"/>
                <w:sz w:val="24"/>
                <w:szCs w:val="24"/>
              </w:rPr>
            </w:pPr>
            <w:r w:rsidRPr="008B2F94">
              <w:rPr>
                <w:rFonts w:ascii="Century Gothic" w:hAnsi="Century Gothic" w:cs="ArialNarrow,Bold"/>
                <w:b/>
                <w:bCs/>
                <w:sz w:val="22"/>
                <w:szCs w:val="22"/>
              </w:rPr>
              <w:t>Estatus de cada ponente*</w:t>
            </w:r>
          </w:p>
        </w:tc>
      </w:tr>
      <w:tr w:rsidR="00D277B1" w:rsidRPr="00430848" w14:paraId="7655CFC2" w14:textId="77777777" w:rsidTr="00631DD2">
        <w:trPr>
          <w:trHeight w:val="302"/>
          <w:tblCellSpacing w:w="20" w:type="dxa"/>
        </w:trPr>
        <w:tc>
          <w:tcPr>
            <w:tcW w:w="4963" w:type="pct"/>
            <w:gridSpan w:val="8"/>
            <w:tcBorders>
              <w:bottom w:val="nil"/>
              <w:right w:val="inset" w:sz="6" w:space="0" w:color="auto"/>
            </w:tcBorders>
            <w:shd w:val="clear" w:color="auto" w:fill="auto"/>
          </w:tcPr>
          <w:p w14:paraId="708D4325" w14:textId="77777777" w:rsidR="00D277B1" w:rsidRPr="00430848" w:rsidRDefault="00D277B1" w:rsidP="00191E4D">
            <w:pPr>
              <w:autoSpaceDE w:val="0"/>
              <w:autoSpaceDN w:val="0"/>
              <w:adjustRightInd w:val="0"/>
              <w:rPr>
                <w:rFonts w:ascii="Century Gothic" w:hAnsi="Century Gothic" w:cs="ArialNarrow"/>
                <w:b/>
                <w:sz w:val="24"/>
                <w:szCs w:val="24"/>
              </w:rPr>
            </w:pPr>
            <w:r>
              <w:rPr>
                <w:rFonts w:ascii="Century Gothic" w:hAnsi="Century Gothic" w:cs="ArialNarrow"/>
              </w:rPr>
              <w:t>Marque con una “X” según corresponda</w:t>
            </w:r>
          </w:p>
        </w:tc>
      </w:tr>
      <w:tr w:rsidR="00631DD2" w:rsidRPr="00430848" w14:paraId="18F39F58" w14:textId="77777777" w:rsidTr="00DE6FE9">
        <w:trPr>
          <w:trHeight w:val="302"/>
          <w:tblCellSpacing w:w="20" w:type="dxa"/>
        </w:trPr>
        <w:tc>
          <w:tcPr>
            <w:tcW w:w="575" w:type="pct"/>
            <w:vMerge w:val="restart"/>
            <w:tcBorders>
              <w:top w:val="outset" w:sz="6" w:space="0" w:color="auto"/>
              <w:right w:val="outset" w:sz="6" w:space="0" w:color="auto"/>
            </w:tcBorders>
            <w:shd w:val="clear" w:color="auto" w:fill="auto"/>
          </w:tcPr>
          <w:p w14:paraId="55104647" w14:textId="77777777" w:rsidR="00D277B1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</w:p>
          <w:p w14:paraId="6C64F4EC" w14:textId="77777777" w:rsidR="00D277B1" w:rsidRPr="00D277B1" w:rsidRDefault="00D277B1" w:rsidP="00D277B1">
            <w:pPr>
              <w:rPr>
                <w:rFonts w:ascii="Century Gothic" w:hAnsi="Century Gothic" w:cs="ArialNarrow"/>
              </w:rPr>
            </w:pPr>
            <w:r w:rsidRPr="008B2F94">
              <w:rPr>
                <w:rFonts w:ascii="Khmer UI" w:hAnsi="Khmer UI" w:cs="Khmer UI"/>
                <w:color w:val="0070C0"/>
                <w:szCs w:val="22"/>
              </w:rPr>
              <w:t>Ponente 1</w:t>
            </w:r>
          </w:p>
        </w:tc>
        <w:tc>
          <w:tcPr>
            <w:tcW w:w="7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814E77C" w14:textId="77777777" w:rsidR="00D277B1" w:rsidRPr="008B2F94" w:rsidRDefault="008B2F94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>
              <w:rPr>
                <w:rFonts w:ascii="Century Gothic" w:hAnsi="Century Gothic" w:cs="ArialNarrow"/>
                <w:sz w:val="18"/>
              </w:rPr>
              <w:t xml:space="preserve">a) </w:t>
            </w:r>
            <w:r w:rsidR="00D277B1" w:rsidRPr="008B2F94">
              <w:rPr>
                <w:rFonts w:ascii="Century Gothic" w:hAnsi="Century Gothic" w:cs="ArialNarrow"/>
                <w:sz w:val="18"/>
              </w:rPr>
              <w:t>Académico de la Facultad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50173A9" w14:textId="77777777" w:rsidR="00D277B1" w:rsidRPr="008B2F94" w:rsidRDefault="008B2F94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>
              <w:rPr>
                <w:rFonts w:ascii="Century Gothic" w:hAnsi="Century Gothic" w:cs="ArialNarrow"/>
                <w:sz w:val="18"/>
              </w:rPr>
              <w:t xml:space="preserve">b) </w:t>
            </w:r>
            <w:r w:rsidR="00D277B1" w:rsidRPr="008B2F94">
              <w:rPr>
                <w:rFonts w:ascii="Century Gothic" w:hAnsi="Century Gothic" w:cs="ArialNarrow"/>
                <w:sz w:val="18"/>
              </w:rPr>
              <w:t>Estudiante de maestría</w:t>
            </w:r>
          </w:p>
        </w:tc>
        <w:tc>
          <w:tcPr>
            <w:tcW w:w="79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3BEFEB9" w14:textId="77777777" w:rsidR="00D277B1" w:rsidRPr="008B2F94" w:rsidRDefault="008B2F94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>
              <w:rPr>
                <w:rFonts w:ascii="Century Gothic" w:hAnsi="Century Gothic" w:cs="ArialNarrow"/>
                <w:sz w:val="18"/>
              </w:rPr>
              <w:t xml:space="preserve">c) </w:t>
            </w:r>
            <w:r w:rsidR="00D277B1" w:rsidRPr="008B2F94">
              <w:rPr>
                <w:rFonts w:ascii="Century Gothic" w:hAnsi="Century Gothic" w:cs="ArialNarrow"/>
                <w:sz w:val="18"/>
              </w:rPr>
              <w:t>Estudiante de doctorado</w:t>
            </w: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13EE15D" w14:textId="77777777" w:rsidR="00D277B1" w:rsidRPr="008B2F94" w:rsidRDefault="008B2F94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>
              <w:rPr>
                <w:rFonts w:ascii="Century Gothic" w:hAnsi="Century Gothic" w:cs="ArialNarrow"/>
                <w:sz w:val="18"/>
              </w:rPr>
              <w:t xml:space="preserve">d) </w:t>
            </w:r>
            <w:r w:rsidR="00D277B1" w:rsidRPr="008B2F94">
              <w:rPr>
                <w:rFonts w:ascii="Century Gothic" w:hAnsi="Century Gothic" w:cs="ArialNarrow"/>
                <w:sz w:val="18"/>
              </w:rPr>
              <w:t xml:space="preserve">Egresado de </w:t>
            </w:r>
            <w:r w:rsidR="00727457">
              <w:rPr>
                <w:rFonts w:ascii="Century Gothic" w:hAnsi="Century Gothic" w:cs="ArialNarrow"/>
                <w:sz w:val="18"/>
              </w:rPr>
              <w:t>la L</w:t>
            </w:r>
            <w:r w:rsidR="00D277B1" w:rsidRPr="008B2F94">
              <w:rPr>
                <w:rFonts w:ascii="Century Gothic" w:hAnsi="Century Gothic" w:cs="ArialNarrow"/>
                <w:sz w:val="18"/>
              </w:rPr>
              <w:t>icenciatura</w:t>
            </w:r>
          </w:p>
        </w:tc>
        <w:tc>
          <w:tcPr>
            <w:tcW w:w="10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245884AE" w14:textId="77777777" w:rsidR="00D277B1" w:rsidRDefault="008B2F94" w:rsidP="00F957C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>
              <w:rPr>
                <w:rFonts w:ascii="Century Gothic" w:hAnsi="Century Gothic" w:cs="ArialNarrow"/>
                <w:sz w:val="18"/>
              </w:rPr>
              <w:t xml:space="preserve">e) </w:t>
            </w:r>
            <w:r w:rsidR="00D277B1" w:rsidRPr="008B2F94">
              <w:rPr>
                <w:rFonts w:ascii="Century Gothic" w:hAnsi="Century Gothic" w:cs="ArialNarrow"/>
                <w:sz w:val="18"/>
              </w:rPr>
              <w:t>Otr</w:t>
            </w:r>
            <w:r w:rsidR="00F957C8">
              <w:rPr>
                <w:rFonts w:ascii="Century Gothic" w:hAnsi="Century Gothic" w:cs="ArialNarrow"/>
                <w:sz w:val="18"/>
              </w:rPr>
              <w:t>o</w:t>
            </w:r>
          </w:p>
          <w:p w14:paraId="72E6BD28" w14:textId="77777777" w:rsidR="00F957C8" w:rsidRPr="00F957C8" w:rsidRDefault="00F957C8" w:rsidP="00F957C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6"/>
              </w:rPr>
            </w:pPr>
            <w:r w:rsidRPr="00526E8A">
              <w:rPr>
                <w:rFonts w:ascii="Century Gothic" w:hAnsi="Century Gothic" w:cs="ArialNarrow"/>
                <w:sz w:val="16"/>
              </w:rPr>
              <w:t>Especifique</w:t>
            </w:r>
          </w:p>
        </w:tc>
      </w:tr>
      <w:tr w:rsidR="00631DD2" w:rsidRPr="00430848" w14:paraId="34E90CBF" w14:textId="77777777" w:rsidTr="00DE6FE9">
        <w:trPr>
          <w:trHeight w:val="302"/>
          <w:tblCellSpacing w:w="20" w:type="dxa"/>
        </w:trPr>
        <w:tc>
          <w:tcPr>
            <w:tcW w:w="575" w:type="pct"/>
            <w:vMerge/>
            <w:tcBorders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534B787" w14:textId="77777777" w:rsidR="00D277B1" w:rsidRPr="00430848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</w:p>
        </w:tc>
        <w:tc>
          <w:tcPr>
            <w:tcW w:w="7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2719799" w14:textId="77777777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8B2F94">
              <w:rPr>
                <w:rFonts w:ascii="Century Gothic" w:hAnsi="Century Gothic" w:cs="ArialNarrow"/>
                <w:sz w:val="18"/>
              </w:rPr>
              <w:t>(       )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AD1B574" w14:textId="77777777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8B2F94">
              <w:rPr>
                <w:rFonts w:ascii="Century Gothic" w:hAnsi="Century Gothic" w:cs="ArialNarrow"/>
                <w:sz w:val="18"/>
              </w:rPr>
              <w:t>(       )</w:t>
            </w:r>
          </w:p>
        </w:tc>
        <w:tc>
          <w:tcPr>
            <w:tcW w:w="79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A2AFA0F" w14:textId="77777777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8B2F94">
              <w:rPr>
                <w:rFonts w:ascii="Century Gothic" w:hAnsi="Century Gothic" w:cs="ArialNarrow"/>
                <w:sz w:val="18"/>
              </w:rPr>
              <w:t>(       )</w:t>
            </w: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DC7DFE5" w14:textId="5F81CDA8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8B2F94">
              <w:rPr>
                <w:rFonts w:ascii="Century Gothic" w:hAnsi="Century Gothic" w:cs="ArialNarrow"/>
                <w:sz w:val="18"/>
              </w:rPr>
              <w:t xml:space="preserve">(   </w:t>
            </w:r>
            <w:ins w:id="53" w:author="Alejandro" w:date="2018-04-18T18:57:00Z">
              <w:r w:rsidR="001716CE">
                <w:rPr>
                  <w:rFonts w:ascii="Century Gothic" w:hAnsi="Century Gothic" w:cs="ArialNarrow"/>
                  <w:sz w:val="18"/>
                </w:rPr>
                <w:t>X</w:t>
              </w:r>
            </w:ins>
            <w:r w:rsidRPr="008B2F94">
              <w:rPr>
                <w:rFonts w:ascii="Century Gothic" w:hAnsi="Century Gothic" w:cs="ArialNarrow"/>
                <w:sz w:val="18"/>
              </w:rPr>
              <w:t xml:space="preserve">    )</w:t>
            </w:r>
          </w:p>
        </w:tc>
        <w:tc>
          <w:tcPr>
            <w:tcW w:w="10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77E55B36" w14:textId="77777777" w:rsidR="00D277B1" w:rsidRPr="008B2F94" w:rsidRDefault="00D277B1" w:rsidP="00F957C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sz w:val="18"/>
              </w:rPr>
            </w:pPr>
          </w:p>
        </w:tc>
      </w:tr>
      <w:tr w:rsidR="00DE6FE9" w:rsidRPr="00430848" w14:paraId="2E128849" w14:textId="77777777" w:rsidTr="00DE6FE9">
        <w:trPr>
          <w:trHeight w:val="302"/>
          <w:tblCellSpacing w:w="20" w:type="dxa"/>
        </w:trPr>
        <w:tc>
          <w:tcPr>
            <w:tcW w:w="575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B9AC50A" w14:textId="77777777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8B2F94">
              <w:rPr>
                <w:rFonts w:ascii="Khmer UI" w:hAnsi="Khmer UI" w:cs="Khmer UI"/>
                <w:color w:val="00B050"/>
                <w:szCs w:val="22"/>
              </w:rPr>
              <w:t>Ponente 2</w:t>
            </w:r>
          </w:p>
        </w:tc>
        <w:tc>
          <w:tcPr>
            <w:tcW w:w="7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B85FFAE" w14:textId="77777777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8B2F94">
              <w:rPr>
                <w:rFonts w:ascii="Century Gothic" w:hAnsi="Century Gothic" w:cs="ArialNarrow"/>
                <w:sz w:val="18"/>
              </w:rPr>
              <w:t>(       )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EAE712E" w14:textId="77777777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8B2F94">
              <w:rPr>
                <w:rFonts w:ascii="Century Gothic" w:hAnsi="Century Gothic" w:cs="ArialNarrow"/>
                <w:sz w:val="18"/>
              </w:rPr>
              <w:t>(       )</w:t>
            </w:r>
          </w:p>
        </w:tc>
        <w:tc>
          <w:tcPr>
            <w:tcW w:w="79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538C9AE" w14:textId="77777777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8B2F94">
              <w:rPr>
                <w:rFonts w:ascii="Century Gothic" w:hAnsi="Century Gothic" w:cs="ArialNarrow"/>
                <w:sz w:val="18"/>
              </w:rPr>
              <w:t>(       )</w:t>
            </w: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E9DD521" w14:textId="11BB9D65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8B2F94">
              <w:rPr>
                <w:rFonts w:ascii="Century Gothic" w:hAnsi="Century Gothic" w:cs="ArialNarrow"/>
                <w:sz w:val="18"/>
              </w:rPr>
              <w:t xml:space="preserve">(   </w:t>
            </w:r>
            <w:ins w:id="54" w:author="Alejandro" w:date="2018-04-18T18:57:00Z">
              <w:r w:rsidR="001716CE">
                <w:rPr>
                  <w:rFonts w:ascii="Century Gothic" w:hAnsi="Century Gothic" w:cs="ArialNarrow"/>
                  <w:sz w:val="18"/>
                </w:rPr>
                <w:t>X</w:t>
              </w:r>
            </w:ins>
            <w:r w:rsidRPr="008B2F94">
              <w:rPr>
                <w:rFonts w:ascii="Century Gothic" w:hAnsi="Century Gothic" w:cs="ArialNarrow"/>
                <w:sz w:val="18"/>
              </w:rPr>
              <w:t xml:space="preserve">    )</w:t>
            </w:r>
          </w:p>
        </w:tc>
        <w:tc>
          <w:tcPr>
            <w:tcW w:w="10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48062050" w14:textId="77777777" w:rsidR="00D277B1" w:rsidRPr="008B2F94" w:rsidRDefault="00D277B1" w:rsidP="00F957C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sz w:val="18"/>
              </w:rPr>
            </w:pPr>
          </w:p>
        </w:tc>
      </w:tr>
      <w:tr w:rsidR="00DE6FE9" w:rsidRPr="00430848" w14:paraId="3B205768" w14:textId="77777777" w:rsidTr="00DE6FE9">
        <w:trPr>
          <w:trHeight w:val="302"/>
          <w:tblCellSpacing w:w="20" w:type="dxa"/>
        </w:trPr>
        <w:tc>
          <w:tcPr>
            <w:tcW w:w="575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8032F97" w14:textId="77777777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8B2F94">
              <w:rPr>
                <w:rFonts w:ascii="Khmer UI" w:hAnsi="Khmer UI" w:cs="Khmer UI"/>
                <w:color w:val="8064A2" w:themeColor="accent4"/>
                <w:szCs w:val="22"/>
              </w:rPr>
              <w:t>Ponente 3</w:t>
            </w:r>
          </w:p>
        </w:tc>
        <w:tc>
          <w:tcPr>
            <w:tcW w:w="7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D4569E1" w14:textId="77777777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8B2F94">
              <w:rPr>
                <w:rFonts w:ascii="Century Gothic" w:hAnsi="Century Gothic" w:cs="ArialNarrow"/>
                <w:sz w:val="18"/>
              </w:rPr>
              <w:t>(       )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AFBB527" w14:textId="77777777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8B2F94">
              <w:rPr>
                <w:rFonts w:ascii="Century Gothic" w:hAnsi="Century Gothic" w:cs="ArialNarrow"/>
                <w:sz w:val="18"/>
              </w:rPr>
              <w:t>(       )</w:t>
            </w:r>
          </w:p>
        </w:tc>
        <w:tc>
          <w:tcPr>
            <w:tcW w:w="79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5617FE6" w14:textId="77777777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8B2F94">
              <w:rPr>
                <w:rFonts w:ascii="Century Gothic" w:hAnsi="Century Gothic" w:cs="ArialNarrow"/>
                <w:sz w:val="18"/>
              </w:rPr>
              <w:t>(       )</w:t>
            </w: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8744F3B" w14:textId="6591ECBA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8B2F94">
              <w:rPr>
                <w:rFonts w:ascii="Century Gothic" w:hAnsi="Century Gothic" w:cs="ArialNarrow"/>
                <w:sz w:val="18"/>
              </w:rPr>
              <w:t xml:space="preserve">(   </w:t>
            </w:r>
            <w:ins w:id="55" w:author="Alejandro" w:date="2018-04-18T18:57:00Z">
              <w:r w:rsidR="001716CE">
                <w:rPr>
                  <w:rFonts w:ascii="Century Gothic" w:hAnsi="Century Gothic" w:cs="ArialNarrow"/>
                  <w:sz w:val="18"/>
                </w:rPr>
                <w:t>X</w:t>
              </w:r>
            </w:ins>
            <w:r w:rsidRPr="008B2F94">
              <w:rPr>
                <w:rFonts w:ascii="Century Gothic" w:hAnsi="Century Gothic" w:cs="ArialNarrow"/>
                <w:sz w:val="18"/>
              </w:rPr>
              <w:t xml:space="preserve">    )</w:t>
            </w:r>
          </w:p>
        </w:tc>
        <w:tc>
          <w:tcPr>
            <w:tcW w:w="10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11105883" w14:textId="77777777" w:rsidR="00D277B1" w:rsidRPr="008B2F94" w:rsidRDefault="00D277B1" w:rsidP="00F957C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sz w:val="18"/>
              </w:rPr>
            </w:pPr>
          </w:p>
        </w:tc>
      </w:tr>
      <w:tr w:rsidR="00631DD2" w:rsidRPr="00430848" w14:paraId="0C89DAD6" w14:textId="77777777" w:rsidTr="00DE6FE9">
        <w:trPr>
          <w:trHeight w:val="339"/>
          <w:tblCellSpacing w:w="20" w:type="dxa"/>
        </w:trPr>
        <w:tc>
          <w:tcPr>
            <w:tcW w:w="1126" w:type="pct"/>
            <w:gridSpan w:val="2"/>
            <w:vMerge w:val="restart"/>
            <w:tcBorders>
              <w:top w:val="outset" w:sz="6" w:space="0" w:color="auto"/>
              <w:right w:val="outset" w:sz="6" w:space="0" w:color="auto"/>
            </w:tcBorders>
            <w:shd w:val="clear" w:color="auto" w:fill="auto"/>
          </w:tcPr>
          <w:p w14:paraId="62C60500" w14:textId="77777777" w:rsidR="008B2F94" w:rsidRPr="008B2F94" w:rsidRDefault="008B2F94" w:rsidP="008B2F94">
            <w:pPr>
              <w:jc w:val="center"/>
              <w:rPr>
                <w:rFonts w:ascii="Century Gothic" w:hAnsi="Century Gothic" w:cs="ArialNarrow"/>
                <w:b/>
                <w:sz w:val="18"/>
                <w:szCs w:val="24"/>
              </w:rPr>
            </w:pPr>
            <w:r w:rsidRPr="008B2F94">
              <w:rPr>
                <w:rFonts w:ascii="Century Gothic" w:hAnsi="Century Gothic" w:cs="ArialNarrow"/>
                <w:b/>
                <w:sz w:val="18"/>
                <w:szCs w:val="24"/>
              </w:rPr>
              <w:t>*</w:t>
            </w:r>
            <w:r w:rsidRPr="008B2F94">
              <w:rPr>
                <w:rFonts w:ascii="Century Gothic" w:hAnsi="Century Gothic" w:cs="ArialNarrow,Bold"/>
                <w:b/>
                <w:bCs/>
                <w:sz w:val="18"/>
                <w:szCs w:val="24"/>
              </w:rPr>
              <w:t>En los casos B, C, D y E</w:t>
            </w:r>
            <w:r w:rsidR="00D345B1">
              <w:rPr>
                <w:rFonts w:ascii="Century Gothic" w:hAnsi="Century Gothic" w:cs="ArialNarrow,Bold"/>
                <w:b/>
                <w:bCs/>
                <w:sz w:val="18"/>
                <w:szCs w:val="24"/>
              </w:rPr>
              <w:t>,</w:t>
            </w:r>
          </w:p>
          <w:p w14:paraId="61BAB122" w14:textId="77777777" w:rsidR="008B2F94" w:rsidRPr="00430848" w:rsidRDefault="00D345B1" w:rsidP="008B2F94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>
              <w:rPr>
                <w:rFonts w:ascii="Century Gothic" w:hAnsi="Century Gothic" w:cs="ArialNarrow,Bold"/>
                <w:bCs/>
                <w:sz w:val="18"/>
                <w:szCs w:val="24"/>
              </w:rPr>
              <w:t>i</w:t>
            </w:r>
            <w:r w:rsidR="008B2F94" w:rsidRPr="008B2F94">
              <w:rPr>
                <w:rFonts w:ascii="Century Gothic" w:hAnsi="Century Gothic" w:cs="ArialNarrow,Bold"/>
                <w:bCs/>
                <w:sz w:val="18"/>
                <w:szCs w:val="24"/>
              </w:rPr>
              <w:t xml:space="preserve">ncluir la firma de </w:t>
            </w:r>
            <w:r w:rsidR="008B2F94" w:rsidRPr="008B2F94">
              <w:rPr>
                <w:rFonts w:ascii="Century Gothic" w:hAnsi="Century Gothic" w:cs="ArialNarrow,Bold"/>
                <w:b/>
                <w:bCs/>
                <w:sz w:val="18"/>
                <w:szCs w:val="24"/>
              </w:rPr>
              <w:t>visto bueno</w:t>
            </w:r>
            <w:r w:rsidR="008B2F94" w:rsidRPr="008B2F94">
              <w:rPr>
                <w:rFonts w:ascii="Century Gothic" w:hAnsi="Century Gothic" w:cs="ArialNarrow,Bold"/>
                <w:bCs/>
                <w:sz w:val="18"/>
                <w:szCs w:val="24"/>
              </w:rPr>
              <w:t xml:space="preserve"> de un académico de la Facultad de Psicología</w:t>
            </w:r>
          </w:p>
        </w:tc>
        <w:tc>
          <w:tcPr>
            <w:tcW w:w="126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522A40EA" w14:textId="77777777" w:rsidR="008B2F94" w:rsidRPr="00631DD2" w:rsidRDefault="008B2F94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,Bold"/>
                <w:bCs/>
                <w:szCs w:val="24"/>
              </w:rPr>
            </w:pPr>
            <w:r w:rsidRPr="00631DD2">
              <w:rPr>
                <w:rFonts w:ascii="Century Gothic" w:hAnsi="Century Gothic" w:cs="ArialNarrow,Bold"/>
                <w:bCs/>
                <w:szCs w:val="24"/>
              </w:rPr>
              <w:t>Nombre completo</w:t>
            </w:r>
            <w:r w:rsidR="00524065">
              <w:rPr>
                <w:rFonts w:ascii="Century Gothic" w:hAnsi="Century Gothic" w:cs="ArialNarrow,Bold"/>
                <w:bCs/>
                <w:szCs w:val="24"/>
              </w:rPr>
              <w:t xml:space="preserve"> del académico</w:t>
            </w:r>
          </w:p>
        </w:tc>
        <w:tc>
          <w:tcPr>
            <w:tcW w:w="253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3A092980" w14:textId="2A338EE3" w:rsidR="008B2F94" w:rsidRPr="00430848" w:rsidRDefault="001716CE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ins w:id="56" w:author="Alejandro" w:date="2018-04-18T18:58:00Z">
              <w:r>
                <w:rPr>
                  <w:rFonts w:ascii="Century Gothic" w:hAnsi="Century Gothic" w:cs="ArialNarrow"/>
                </w:rPr>
                <w:t>Dr. Arturo Bouzas Riaño</w:t>
              </w:r>
            </w:ins>
          </w:p>
        </w:tc>
      </w:tr>
      <w:tr w:rsidR="00631DD2" w:rsidRPr="00430848" w14:paraId="749D4795" w14:textId="77777777" w:rsidTr="00DE6FE9">
        <w:trPr>
          <w:trHeight w:val="359"/>
          <w:tblCellSpacing w:w="20" w:type="dxa"/>
        </w:trPr>
        <w:tc>
          <w:tcPr>
            <w:tcW w:w="1126" w:type="pct"/>
            <w:gridSpan w:val="2"/>
            <w:vMerge/>
            <w:tcBorders>
              <w:top w:val="outset" w:sz="6" w:space="0" w:color="auto"/>
              <w:right w:val="outset" w:sz="6" w:space="0" w:color="auto"/>
            </w:tcBorders>
            <w:shd w:val="clear" w:color="auto" w:fill="auto"/>
          </w:tcPr>
          <w:p w14:paraId="1F9CF439" w14:textId="77777777" w:rsidR="008B2F94" w:rsidRPr="00FF74AB" w:rsidRDefault="008B2F94" w:rsidP="008B2F94">
            <w:pPr>
              <w:jc w:val="center"/>
              <w:rPr>
                <w:rFonts w:ascii="Century Gothic" w:hAnsi="Century Gothic" w:cs="ArialNarrow"/>
                <w:b/>
                <w:sz w:val="24"/>
                <w:szCs w:val="24"/>
              </w:rPr>
            </w:pPr>
          </w:p>
        </w:tc>
        <w:tc>
          <w:tcPr>
            <w:tcW w:w="126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6351F630" w14:textId="77777777" w:rsidR="008B2F94" w:rsidRPr="00631DD2" w:rsidRDefault="008B2F94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,Bold"/>
                <w:bCs/>
                <w:szCs w:val="24"/>
              </w:rPr>
            </w:pPr>
            <w:r w:rsidRPr="00631DD2">
              <w:rPr>
                <w:rFonts w:ascii="Century Gothic" w:hAnsi="Century Gothic" w:cs="ArialNarrow,Bold"/>
                <w:bCs/>
                <w:szCs w:val="24"/>
              </w:rPr>
              <w:t>Correo electrónico</w:t>
            </w:r>
          </w:p>
        </w:tc>
        <w:tc>
          <w:tcPr>
            <w:tcW w:w="253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5A5E7437" w14:textId="7DA6C6B3" w:rsidR="008B2F94" w:rsidRPr="00430848" w:rsidRDefault="001716CE" w:rsidP="001716CE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  <w:pPrChange w:id="57" w:author="Alejandro" w:date="2018-04-18T18:58:00Z">
                <w:pPr>
                  <w:tabs>
                    <w:tab w:val="left" w:pos="2475"/>
                  </w:tabs>
                  <w:autoSpaceDE w:val="0"/>
                  <w:autoSpaceDN w:val="0"/>
                  <w:adjustRightInd w:val="0"/>
                  <w:jc w:val="center"/>
                </w:pPr>
              </w:pPrChange>
            </w:pPr>
            <w:ins w:id="58" w:author="Alejandro" w:date="2018-04-18T18:58:00Z">
              <w:r>
                <w:rPr>
                  <w:rFonts w:ascii="Century Gothic" w:hAnsi="Century Gothic" w:cs="ArialNarrow"/>
                </w:rPr>
                <w:t>abouzasr</w:t>
              </w:r>
              <w:r>
                <w:rPr>
                  <w:rFonts w:ascii="Arial" w:hAnsi="Arial" w:cs="Arial"/>
                  <w:color w:val="545454"/>
                  <w:shd w:val="clear" w:color="auto" w:fill="FFFFFF"/>
                </w:rPr>
                <w:t>@gmail.com</w:t>
              </w:r>
            </w:ins>
          </w:p>
        </w:tc>
      </w:tr>
      <w:tr w:rsidR="00631DD2" w:rsidRPr="00430848" w14:paraId="3E3D2F5F" w14:textId="77777777" w:rsidTr="00DE6FE9">
        <w:trPr>
          <w:trHeight w:val="568"/>
          <w:tblCellSpacing w:w="20" w:type="dxa"/>
        </w:trPr>
        <w:tc>
          <w:tcPr>
            <w:tcW w:w="1126" w:type="pct"/>
            <w:gridSpan w:val="2"/>
            <w:vMerge/>
            <w:tcBorders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0D004A8" w14:textId="77777777" w:rsidR="008B2F94" w:rsidRPr="00FF74AB" w:rsidRDefault="008B2F94" w:rsidP="008B2F94">
            <w:pPr>
              <w:jc w:val="center"/>
              <w:rPr>
                <w:rFonts w:ascii="Century Gothic" w:hAnsi="Century Gothic" w:cs="ArialNarrow"/>
                <w:b/>
                <w:sz w:val="24"/>
                <w:szCs w:val="24"/>
              </w:rPr>
            </w:pPr>
          </w:p>
        </w:tc>
        <w:tc>
          <w:tcPr>
            <w:tcW w:w="126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574F7FAA" w14:textId="77777777" w:rsidR="008B2F94" w:rsidRPr="00631DD2" w:rsidRDefault="008B2F94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,Bold"/>
                <w:bCs/>
                <w:szCs w:val="24"/>
              </w:rPr>
            </w:pPr>
            <w:r w:rsidRPr="00631DD2">
              <w:rPr>
                <w:rFonts w:ascii="Century Gothic" w:hAnsi="Century Gothic" w:cs="ArialNarrow,Bold"/>
                <w:bCs/>
                <w:szCs w:val="24"/>
              </w:rPr>
              <w:t>Firma</w:t>
            </w:r>
          </w:p>
        </w:tc>
        <w:tc>
          <w:tcPr>
            <w:tcW w:w="253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1FE18669" w14:textId="77777777" w:rsidR="008B2F94" w:rsidRDefault="008B2F94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,Bold"/>
                <w:bCs/>
                <w:sz w:val="24"/>
                <w:szCs w:val="24"/>
              </w:rPr>
            </w:pPr>
          </w:p>
          <w:p w14:paraId="29EE21F8" w14:textId="77777777" w:rsidR="00D345B1" w:rsidRDefault="00D345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,Bold"/>
                <w:bCs/>
                <w:sz w:val="24"/>
                <w:szCs w:val="24"/>
              </w:rPr>
            </w:pPr>
          </w:p>
          <w:p w14:paraId="2F99E6EF" w14:textId="77777777" w:rsidR="00D345B1" w:rsidRPr="007B6D7A" w:rsidRDefault="00D345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,Bold"/>
                <w:bCs/>
                <w:sz w:val="24"/>
                <w:szCs w:val="24"/>
              </w:rPr>
            </w:pPr>
          </w:p>
        </w:tc>
      </w:tr>
    </w:tbl>
    <w:p w14:paraId="4C4F3377" w14:textId="77777777" w:rsidR="008B2F94" w:rsidRDefault="008B2F94"/>
    <w:tbl>
      <w:tblPr>
        <w:tblpPr w:leftFromText="141" w:rightFromText="141" w:vertAnchor="text" w:tblpY="1"/>
        <w:tblOverlap w:val="never"/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1196"/>
        <w:gridCol w:w="1271"/>
        <w:gridCol w:w="1809"/>
        <w:gridCol w:w="1543"/>
        <w:gridCol w:w="1436"/>
        <w:gridCol w:w="1626"/>
        <w:gridCol w:w="1569"/>
      </w:tblGrid>
      <w:tr w:rsidR="00526E8A" w:rsidRPr="008B2F94" w14:paraId="74CB4DC6" w14:textId="77777777" w:rsidTr="00526E8A">
        <w:trPr>
          <w:trHeight w:val="287"/>
          <w:tblCellSpacing w:w="20" w:type="dxa"/>
        </w:trPr>
        <w:tc>
          <w:tcPr>
            <w:tcW w:w="10370" w:type="dxa"/>
            <w:gridSpan w:val="7"/>
            <w:tcBorders>
              <w:bottom w:val="nil"/>
              <w:right w:val="inset" w:sz="6" w:space="0" w:color="auto"/>
            </w:tcBorders>
          </w:tcPr>
          <w:p w14:paraId="157641E9" w14:textId="77777777" w:rsidR="00526E8A" w:rsidRPr="008B2F94" w:rsidRDefault="00526E8A" w:rsidP="00526E8A">
            <w:pPr>
              <w:pStyle w:val="Prrafodelista"/>
              <w:numPr>
                <w:ilvl w:val="0"/>
                <w:numId w:val="2"/>
              </w:numPr>
              <w:tabs>
                <w:tab w:val="left" w:pos="3105"/>
                <w:tab w:val="center" w:pos="4862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</w:rPr>
            </w:pPr>
            <w:r>
              <w:rPr>
                <w:rFonts w:ascii="Century Gothic" w:hAnsi="Century Gothic" w:cs="ArialNarrow,Bold"/>
                <w:b/>
                <w:bCs/>
                <w:sz w:val="22"/>
                <w:szCs w:val="22"/>
              </w:rPr>
              <w:lastRenderedPageBreak/>
              <w:t>C</w:t>
            </w:r>
            <w:r w:rsidRPr="00631DD2">
              <w:rPr>
                <w:rFonts w:ascii="Century Gothic" w:hAnsi="Century Gothic" w:cs="ArialNarrow,Bold"/>
                <w:b/>
                <w:bCs/>
                <w:sz w:val="22"/>
                <w:szCs w:val="22"/>
              </w:rPr>
              <w:t>ampo del curso o taller propuesto</w:t>
            </w:r>
          </w:p>
        </w:tc>
      </w:tr>
      <w:tr w:rsidR="00526E8A" w:rsidRPr="008B2F94" w14:paraId="29D64FC0" w14:textId="77777777" w:rsidTr="00526E8A">
        <w:trPr>
          <w:trHeight w:val="287"/>
          <w:tblCellSpacing w:w="20" w:type="dxa"/>
        </w:trPr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673A5BB" w14:textId="77777777" w:rsidR="00535EAD" w:rsidRPr="00526E8A" w:rsidRDefault="00526E8A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526E8A">
              <w:rPr>
                <w:rFonts w:ascii="Century Gothic" w:hAnsi="Century Gothic" w:cs="ArialNarrow"/>
                <w:sz w:val="18"/>
              </w:rPr>
              <w:t>Psicología Clínica y de la Salud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DA9DA11" w14:textId="77777777" w:rsidR="00535EAD" w:rsidRPr="00526E8A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526E8A">
              <w:rPr>
                <w:rFonts w:ascii="Century Gothic" w:hAnsi="Century Gothic" w:cs="ArialNarrow"/>
                <w:sz w:val="18"/>
              </w:rPr>
              <w:t>Psicología de la Educación</w:t>
            </w:r>
          </w:p>
        </w:tc>
        <w:tc>
          <w:tcPr>
            <w:tcW w:w="1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81F7D91" w14:textId="77777777" w:rsidR="00535EAD" w:rsidRPr="00526E8A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526E8A">
              <w:rPr>
                <w:rFonts w:ascii="Century Gothic" w:hAnsi="Century Gothic" w:cs="ArialNarrow"/>
                <w:sz w:val="18"/>
              </w:rPr>
              <w:t>Ciencias Cognitivas y del Comportamiento</w:t>
            </w:r>
          </w:p>
        </w:tc>
        <w:tc>
          <w:tcPr>
            <w:tcW w:w="1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B20F0C6" w14:textId="77777777" w:rsidR="00535EAD" w:rsidRPr="00526E8A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526E8A">
              <w:rPr>
                <w:rFonts w:ascii="Century Gothic" w:hAnsi="Century Gothic" w:cs="ArialNarrow"/>
                <w:sz w:val="18"/>
              </w:rPr>
              <w:t>Psicobiología y Neurociencias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39C1D89C" w14:textId="77777777" w:rsidR="00535EAD" w:rsidRPr="00526E8A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526E8A">
              <w:rPr>
                <w:rFonts w:ascii="Century Gothic" w:hAnsi="Century Gothic" w:cs="ArialNarrow"/>
                <w:sz w:val="18"/>
              </w:rPr>
              <w:t>Procesos Psicosociales y Culturales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9FBC1A" w14:textId="77777777" w:rsidR="00535EAD" w:rsidRPr="00526E8A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526E8A">
              <w:rPr>
                <w:rFonts w:ascii="Century Gothic" w:hAnsi="Century Gothic" w:cs="ArialNarrow"/>
                <w:sz w:val="18"/>
              </w:rPr>
              <w:t>Psicología Organizacional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</w:tcPr>
          <w:p w14:paraId="77000CB4" w14:textId="7C7DA6EB" w:rsidR="00535EAD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8B2F94">
              <w:rPr>
                <w:rFonts w:ascii="Century Gothic" w:hAnsi="Century Gothic" w:cs="ArialNarrow"/>
              </w:rPr>
              <w:t>Otr</w:t>
            </w:r>
            <w:r w:rsidR="00A55CC9">
              <w:rPr>
                <w:rFonts w:ascii="Century Gothic" w:hAnsi="Century Gothic" w:cs="ArialNarrow"/>
              </w:rPr>
              <w:t>o</w:t>
            </w:r>
          </w:p>
          <w:p w14:paraId="57F45EBC" w14:textId="77777777" w:rsidR="00F957C8" w:rsidRPr="00526E8A" w:rsidRDefault="00F957C8" w:rsidP="00F957C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6"/>
              </w:rPr>
            </w:pPr>
            <w:r w:rsidRPr="00526E8A">
              <w:rPr>
                <w:rFonts w:ascii="Century Gothic" w:hAnsi="Century Gothic" w:cs="ArialNarrow"/>
                <w:sz w:val="16"/>
              </w:rPr>
              <w:t>Especifique</w:t>
            </w:r>
          </w:p>
          <w:p w14:paraId="54E32A30" w14:textId="77777777" w:rsidR="00F957C8" w:rsidRPr="008B2F94" w:rsidRDefault="00F957C8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</w:p>
        </w:tc>
      </w:tr>
      <w:tr w:rsidR="00526E8A" w:rsidRPr="008B2F94" w14:paraId="29ADE57B" w14:textId="77777777" w:rsidTr="00526E8A">
        <w:trPr>
          <w:trHeight w:val="287"/>
          <w:tblCellSpacing w:w="20" w:type="dxa"/>
        </w:trPr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DBE4A33" w14:textId="77777777" w:rsidR="00535EAD" w:rsidRPr="008B2F94" w:rsidRDefault="00526E8A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8B2F94">
              <w:rPr>
                <w:rFonts w:ascii="Century Gothic" w:hAnsi="Century Gothic" w:cs="ArialNarrow"/>
              </w:rPr>
              <w:t>(       )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8314B03" w14:textId="77777777" w:rsidR="00535EAD" w:rsidRPr="008B2F94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8B2F94">
              <w:rPr>
                <w:rFonts w:ascii="Century Gothic" w:hAnsi="Century Gothic" w:cs="ArialNarrow"/>
              </w:rPr>
              <w:t>(      )</w:t>
            </w:r>
          </w:p>
        </w:tc>
        <w:tc>
          <w:tcPr>
            <w:tcW w:w="1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6178CAF" w14:textId="3B63F25D" w:rsidR="00535EAD" w:rsidRPr="008B2F94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8B2F94">
              <w:rPr>
                <w:rFonts w:ascii="Century Gothic" w:hAnsi="Century Gothic" w:cs="ArialNarrow"/>
              </w:rPr>
              <w:t xml:space="preserve">(   </w:t>
            </w:r>
            <w:ins w:id="59" w:author="Alejandro" w:date="2018-04-18T18:59:00Z">
              <w:r w:rsidR="001716CE">
                <w:rPr>
                  <w:rFonts w:ascii="Century Gothic" w:hAnsi="Century Gothic" w:cs="ArialNarrow"/>
                </w:rPr>
                <w:t>X</w:t>
              </w:r>
            </w:ins>
            <w:r w:rsidRPr="008B2F94">
              <w:rPr>
                <w:rFonts w:ascii="Century Gothic" w:hAnsi="Century Gothic" w:cs="ArialNarrow"/>
              </w:rPr>
              <w:t xml:space="preserve">    )</w:t>
            </w:r>
          </w:p>
        </w:tc>
        <w:tc>
          <w:tcPr>
            <w:tcW w:w="1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07CB9D7" w14:textId="77777777" w:rsidR="00535EAD" w:rsidRPr="008B2F94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8B2F94">
              <w:rPr>
                <w:rFonts w:ascii="Century Gothic" w:hAnsi="Century Gothic" w:cs="ArialNarrow"/>
              </w:rPr>
              <w:t>(       )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5BF243A5" w14:textId="77777777" w:rsidR="00535EAD" w:rsidRPr="008B2F94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8B2F94">
              <w:rPr>
                <w:rFonts w:ascii="Century Gothic" w:hAnsi="Century Gothic" w:cs="ArialNarrow"/>
              </w:rPr>
              <w:t>(       )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1A0946" w14:textId="77777777" w:rsidR="00535EAD" w:rsidRPr="008B2F94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8B2F94">
              <w:rPr>
                <w:rFonts w:ascii="Century Gothic" w:hAnsi="Century Gothic" w:cs="ArialNarrow"/>
              </w:rPr>
              <w:t>(       )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</w:tcPr>
          <w:p w14:paraId="19E2B7B2" w14:textId="45C09723" w:rsidR="00535EAD" w:rsidRPr="008B2F94" w:rsidRDefault="001716CE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ins w:id="60" w:author="Alejandro" w:date="2018-04-18T18:59:00Z">
              <w:r>
                <w:rPr>
                  <w:rFonts w:ascii="Century Gothic" w:hAnsi="Century Gothic" w:cs="ArialNarrow"/>
                </w:rPr>
                <w:t>Metodología y Estadística</w:t>
              </w:r>
            </w:ins>
          </w:p>
        </w:tc>
      </w:tr>
    </w:tbl>
    <w:p w14:paraId="0F4973E8" w14:textId="77777777" w:rsidR="008B2F94" w:rsidRDefault="00526E8A">
      <w:r>
        <w:lastRenderedPageBreak/>
        <w:br w:type="textWrapping" w:clear="all"/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4104"/>
        <w:gridCol w:w="6346"/>
      </w:tblGrid>
      <w:tr w:rsidR="008B2F94" w:rsidRPr="00264175" w14:paraId="0F95DF4A" w14:textId="77777777" w:rsidTr="00524065">
        <w:trPr>
          <w:tblCellSpacing w:w="20" w:type="dxa"/>
        </w:trPr>
        <w:tc>
          <w:tcPr>
            <w:tcW w:w="0" w:type="auto"/>
            <w:gridSpan w:val="2"/>
            <w:shd w:val="clear" w:color="auto" w:fill="DBE5F1" w:themeFill="accent1" w:themeFillTint="33"/>
            <w:vAlign w:val="center"/>
          </w:tcPr>
          <w:p w14:paraId="0FF0450E" w14:textId="77777777" w:rsidR="008B2F94" w:rsidRPr="00D345B1" w:rsidRDefault="00524065" w:rsidP="00D345B1">
            <w:pPr>
              <w:pStyle w:val="Prrafodelista"/>
              <w:numPr>
                <w:ilvl w:val="0"/>
                <w:numId w:val="2"/>
              </w:numPr>
              <w:tabs>
                <w:tab w:val="left" w:pos="3105"/>
                <w:tab w:val="center" w:pos="4862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b/>
                <w:sz w:val="24"/>
                <w:szCs w:val="24"/>
              </w:rPr>
            </w:pPr>
            <w:r w:rsidRPr="00D345B1">
              <w:rPr>
                <w:rFonts w:ascii="Century Gothic" w:hAnsi="Century Gothic" w:cs="ArialNarrow"/>
                <w:b/>
                <w:color w:val="8064A2" w:themeColor="accent4"/>
                <w:sz w:val="24"/>
                <w:szCs w:val="24"/>
              </w:rPr>
              <w:t>Información sobre el curso o taller:</w:t>
            </w:r>
          </w:p>
        </w:tc>
      </w:tr>
      <w:tr w:rsidR="00524065" w:rsidRPr="00264175" w14:paraId="3DD6566C" w14:textId="77777777" w:rsidTr="00191E4D">
        <w:trPr>
          <w:tblCellSpacing w:w="20" w:type="dxa"/>
        </w:trPr>
        <w:tc>
          <w:tcPr>
            <w:tcW w:w="0" w:type="auto"/>
            <w:gridSpan w:val="2"/>
            <w:shd w:val="clear" w:color="auto" w:fill="auto"/>
            <w:vAlign w:val="center"/>
          </w:tcPr>
          <w:p w14:paraId="03A3CC04" w14:textId="77777777" w:rsidR="00524065" w:rsidRPr="00D345B1" w:rsidRDefault="00705E70" w:rsidP="002C1C12">
            <w:pPr>
              <w:tabs>
                <w:tab w:val="left" w:pos="3105"/>
                <w:tab w:val="center" w:pos="4862"/>
              </w:tabs>
              <w:autoSpaceDE w:val="0"/>
              <w:autoSpaceDN w:val="0"/>
              <w:adjustRightInd w:val="0"/>
              <w:rPr>
                <w:rFonts w:ascii="Century Gothic" w:hAnsi="Century Gothic" w:cs="ArialNarrow,Bold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ArialNarrow,Bold"/>
                <w:b/>
                <w:bCs/>
                <w:sz w:val="24"/>
                <w:szCs w:val="24"/>
              </w:rPr>
              <w:t>T</w:t>
            </w:r>
            <w:r w:rsidR="00524065" w:rsidRPr="00D345B1">
              <w:rPr>
                <w:rFonts w:ascii="Century Gothic" w:hAnsi="Century Gothic" w:cs="ArialNarrow,Bold"/>
                <w:b/>
                <w:bCs/>
                <w:sz w:val="24"/>
                <w:szCs w:val="24"/>
              </w:rPr>
              <w:t xml:space="preserve">emática </w:t>
            </w:r>
            <w:r w:rsidR="002C1C12">
              <w:rPr>
                <w:rFonts w:ascii="Century Gothic" w:hAnsi="Century Gothic" w:cs="ArialNarrow,Bold"/>
                <w:b/>
                <w:bCs/>
                <w:sz w:val="24"/>
                <w:szCs w:val="24"/>
              </w:rPr>
              <w:t>y objetivo al que se dirige</w:t>
            </w:r>
          </w:p>
        </w:tc>
      </w:tr>
      <w:tr w:rsidR="008B2F94" w:rsidRPr="00264175" w14:paraId="6027EEDC" w14:textId="77777777" w:rsidTr="00191E4D">
        <w:trPr>
          <w:tblCellSpacing w:w="20" w:type="dxa"/>
        </w:trPr>
        <w:tc>
          <w:tcPr>
            <w:tcW w:w="0" w:type="auto"/>
            <w:gridSpan w:val="2"/>
            <w:tcBorders>
              <w:top w:val="outset" w:sz="6" w:space="0" w:color="auto"/>
            </w:tcBorders>
            <w:shd w:val="clear" w:color="auto" w:fill="auto"/>
            <w:vAlign w:val="center"/>
          </w:tcPr>
          <w:p w14:paraId="62BE4413" w14:textId="0872E911" w:rsidR="008B2F94" w:rsidRPr="00264175" w:rsidRDefault="008B2F94" w:rsidP="008B2F94">
            <w:pPr>
              <w:pStyle w:val="spip"/>
              <w:spacing w:before="0" w:beforeAutospacing="0" w:after="0" w:afterAutospacing="0"/>
              <w:rPr>
                <w:rFonts w:ascii="Century Gothic" w:hAnsi="Century Gothic" w:cs="Arial"/>
                <w:lang w:val="es-MX"/>
              </w:rPr>
            </w:pPr>
            <w:r w:rsidRPr="00264175">
              <w:rPr>
                <w:rFonts w:ascii="Century Gothic" w:hAnsi="Century Gothic" w:cs="ArialNarrow"/>
              </w:rPr>
              <w:t xml:space="preserve">( </w:t>
            </w:r>
            <w:del w:id="61" w:author="Alejandro" w:date="2018-04-18T18:59:00Z">
              <w:r w:rsidRPr="00264175" w:rsidDel="001716CE">
                <w:rPr>
                  <w:rFonts w:ascii="Century Gothic" w:hAnsi="Century Gothic" w:cs="ArialNarrow"/>
                </w:rPr>
                <w:delText xml:space="preserve"> </w:delText>
              </w:r>
            </w:del>
            <w:ins w:id="62" w:author="Alejandro" w:date="2018-04-18T18:59:00Z">
              <w:r w:rsidR="001716CE">
                <w:rPr>
                  <w:rFonts w:ascii="Century Gothic" w:hAnsi="Century Gothic" w:cs="ArialNarrow"/>
                </w:rPr>
                <w:t>X</w:t>
              </w:r>
            </w:ins>
            <w:r w:rsidRPr="00264175">
              <w:rPr>
                <w:rFonts w:ascii="Century Gothic" w:hAnsi="Century Gothic" w:cs="ArialNarrow"/>
              </w:rPr>
              <w:t xml:space="preserve"> ) </w:t>
            </w:r>
            <w:r w:rsidR="002C1C12" w:rsidRPr="002C1C12">
              <w:rPr>
                <w:rFonts w:ascii="Century Gothic" w:hAnsi="Century Gothic" w:cs="Arial"/>
                <w:b/>
                <w:lang w:val="es-MX"/>
              </w:rPr>
              <w:t>Estadística y metodología.</w:t>
            </w:r>
            <w:r w:rsidR="002C1C12">
              <w:rPr>
                <w:rFonts w:ascii="Century Gothic" w:hAnsi="Century Gothic" w:cs="Arial"/>
                <w:lang w:val="es-MX"/>
              </w:rPr>
              <w:t xml:space="preserve"> </w:t>
            </w:r>
            <w:r w:rsidR="002C1C12" w:rsidRPr="00264175">
              <w:rPr>
                <w:rFonts w:ascii="Century Gothic" w:hAnsi="Century Gothic" w:cs="Arial"/>
                <w:lang w:val="es-MX"/>
              </w:rPr>
              <w:t xml:space="preserve">Adquirir conocimientos de matemáticas, estadística y metodología a fin </w:t>
            </w:r>
            <w:r w:rsidR="002C1C12">
              <w:rPr>
                <w:rFonts w:ascii="Century Gothic" w:hAnsi="Century Gothic" w:cs="Arial"/>
                <w:lang w:val="es-MX"/>
              </w:rPr>
              <w:t>de comprender</w:t>
            </w:r>
            <w:r w:rsidR="002C1C12" w:rsidRPr="00264175">
              <w:rPr>
                <w:rFonts w:ascii="Century Gothic" w:hAnsi="Century Gothic" w:cs="Arial"/>
                <w:lang w:val="es-MX"/>
              </w:rPr>
              <w:t xml:space="preserve"> su utilidad y aplicación </w:t>
            </w:r>
            <w:r w:rsidR="002C1C12">
              <w:rPr>
                <w:rFonts w:ascii="Century Gothic" w:hAnsi="Century Gothic" w:cs="Arial"/>
                <w:lang w:val="es-MX"/>
              </w:rPr>
              <w:t xml:space="preserve">en diferentes niveles y </w:t>
            </w:r>
            <w:r w:rsidR="002C1C12" w:rsidRPr="00264175">
              <w:rPr>
                <w:rFonts w:ascii="Century Gothic" w:hAnsi="Century Gothic" w:cs="Arial"/>
                <w:lang w:val="es-MX"/>
              </w:rPr>
              <w:t>aplicaciones.</w:t>
            </w:r>
          </w:p>
          <w:p w14:paraId="38467ABF" w14:textId="77777777" w:rsidR="008B2F94" w:rsidRPr="00264175" w:rsidRDefault="008B2F94" w:rsidP="008B2F94">
            <w:pPr>
              <w:pStyle w:val="spip"/>
              <w:spacing w:before="0" w:beforeAutospacing="0" w:after="0" w:afterAutospacing="0"/>
              <w:rPr>
                <w:rFonts w:ascii="Century Gothic" w:hAnsi="Century Gothic" w:cs="Arial"/>
                <w:lang w:val="es-MX"/>
              </w:rPr>
            </w:pPr>
            <w:r w:rsidRPr="00264175">
              <w:rPr>
                <w:rFonts w:ascii="Century Gothic" w:hAnsi="Century Gothic" w:cs="ArialNarrow"/>
              </w:rPr>
              <w:t xml:space="preserve">(   ) </w:t>
            </w:r>
            <w:r w:rsidRPr="002C1C12">
              <w:rPr>
                <w:rFonts w:ascii="Century Gothic" w:hAnsi="Century Gothic" w:cs="Arial"/>
                <w:b/>
                <w:lang w:val="es-MX"/>
              </w:rPr>
              <w:t>Conocimi</w:t>
            </w:r>
            <w:r w:rsidR="002C1C12" w:rsidRPr="002C1C12">
              <w:rPr>
                <w:rFonts w:ascii="Century Gothic" w:hAnsi="Century Gothic" w:cs="Arial"/>
                <w:b/>
                <w:lang w:val="es-MX"/>
              </w:rPr>
              <w:t>entos de frontera en Psicología.</w:t>
            </w:r>
            <w:r w:rsidR="002C1C12">
              <w:rPr>
                <w:rFonts w:ascii="Century Gothic" w:hAnsi="Century Gothic" w:cs="Arial"/>
                <w:lang w:val="es-MX"/>
              </w:rPr>
              <w:t xml:space="preserve"> </w:t>
            </w:r>
            <w:r w:rsidR="002C1C12" w:rsidRPr="00264175">
              <w:rPr>
                <w:rFonts w:ascii="Century Gothic" w:hAnsi="Century Gothic" w:cs="Arial"/>
                <w:lang w:val="es-MX"/>
              </w:rPr>
              <w:t xml:space="preserve">Conocer los avances teóricos y metodológicos de </w:t>
            </w:r>
            <w:r w:rsidR="002C1C12">
              <w:rPr>
                <w:rFonts w:ascii="Century Gothic" w:hAnsi="Century Gothic" w:cs="Arial"/>
                <w:lang w:val="es-MX"/>
              </w:rPr>
              <w:t>un campo</w:t>
            </w:r>
            <w:r w:rsidR="002C1C12" w:rsidRPr="00264175">
              <w:rPr>
                <w:rFonts w:ascii="Century Gothic" w:hAnsi="Century Gothic" w:cs="Arial"/>
                <w:lang w:val="es-MX"/>
              </w:rPr>
              <w:t xml:space="preserve"> de conocimiento.</w:t>
            </w:r>
          </w:p>
          <w:p w14:paraId="02DFD62B" w14:textId="77777777" w:rsidR="008B2F94" w:rsidRPr="00264175" w:rsidRDefault="008B2F94" w:rsidP="001170B6">
            <w:pPr>
              <w:pStyle w:val="spip"/>
              <w:spacing w:before="0" w:beforeAutospacing="0" w:after="0" w:afterAutospacing="0"/>
              <w:rPr>
                <w:rFonts w:ascii="Century Gothic" w:hAnsi="Century Gothic" w:cs="Arial"/>
                <w:lang w:val="es-MX"/>
              </w:rPr>
            </w:pPr>
            <w:r w:rsidRPr="00264175">
              <w:rPr>
                <w:rFonts w:ascii="Century Gothic" w:hAnsi="Century Gothic" w:cs="ArialNarrow"/>
              </w:rPr>
              <w:t>(</w:t>
            </w:r>
            <w:r w:rsidR="00F722B2">
              <w:rPr>
                <w:rFonts w:ascii="Century Gothic" w:hAnsi="Century Gothic" w:cs="ArialNarrow"/>
              </w:rPr>
              <w:t xml:space="preserve"> </w:t>
            </w:r>
            <w:r w:rsidRPr="00264175">
              <w:rPr>
                <w:rFonts w:ascii="Century Gothic" w:hAnsi="Century Gothic" w:cs="ArialNarrow"/>
              </w:rPr>
              <w:t xml:space="preserve">  ) </w:t>
            </w:r>
            <w:r w:rsidRPr="002C1C12">
              <w:rPr>
                <w:rFonts w:ascii="Century Gothic" w:hAnsi="Century Gothic" w:cs="Arial"/>
                <w:b/>
                <w:lang w:val="es-MX"/>
              </w:rPr>
              <w:t>Actividades de apoyo al aprendizaje</w:t>
            </w:r>
            <w:r w:rsidR="002C1C12" w:rsidRPr="002C1C12">
              <w:rPr>
                <w:rFonts w:ascii="Century Gothic" w:hAnsi="Century Gothic" w:cs="Arial"/>
                <w:b/>
                <w:lang w:val="es-MX"/>
              </w:rPr>
              <w:t>.</w:t>
            </w:r>
            <w:r w:rsidR="002C1C12">
              <w:rPr>
                <w:rFonts w:ascii="Century Gothic" w:hAnsi="Century Gothic" w:cs="Arial"/>
                <w:lang w:val="es-MX"/>
              </w:rPr>
              <w:t xml:space="preserve"> </w:t>
            </w:r>
            <w:r w:rsidR="002C1C12" w:rsidRPr="00264175">
              <w:rPr>
                <w:rFonts w:ascii="Century Gothic" w:hAnsi="Century Gothic" w:cs="Arial"/>
                <w:lang w:val="es-MX"/>
              </w:rPr>
              <w:t>Adquirir conocimientos, habilidades y destrezas para mejorar estrategias de aprendizaje y habilidades de comunicación oral y escrita.</w:t>
            </w:r>
          </w:p>
        </w:tc>
      </w:tr>
      <w:tr w:rsidR="008B2F94" w:rsidRPr="00264175" w14:paraId="433ADB4B" w14:textId="77777777" w:rsidTr="00191E4D">
        <w:trPr>
          <w:tblCellSpacing w:w="20" w:type="dxa"/>
        </w:trPr>
        <w:tc>
          <w:tcPr>
            <w:tcW w:w="0" w:type="auto"/>
            <w:gridSpan w:val="2"/>
            <w:tcBorders>
              <w:top w:val="outset" w:sz="6" w:space="0" w:color="auto"/>
            </w:tcBorders>
            <w:shd w:val="clear" w:color="auto" w:fill="auto"/>
            <w:vAlign w:val="center"/>
          </w:tcPr>
          <w:p w14:paraId="77035373" w14:textId="77777777" w:rsidR="008B2F94" w:rsidRPr="00264175" w:rsidRDefault="008B2F94" w:rsidP="00191E4D">
            <w:pPr>
              <w:pStyle w:val="spip"/>
              <w:spacing w:before="0" w:beforeAutospacing="0" w:after="0" w:afterAutospacing="0"/>
              <w:rPr>
                <w:rFonts w:ascii="Century Gothic" w:hAnsi="Century Gothic" w:cs="Arial"/>
                <w:b/>
                <w:lang w:val="es-MX"/>
              </w:rPr>
            </w:pPr>
            <w:r w:rsidRPr="00264175">
              <w:rPr>
                <w:rFonts w:ascii="Century Gothic" w:hAnsi="Century Gothic" w:cs="Arial"/>
                <w:b/>
                <w:lang w:val="es-MX"/>
              </w:rPr>
              <w:t xml:space="preserve">El curso aportará </w:t>
            </w:r>
            <w:r w:rsidR="00D345B1">
              <w:rPr>
                <w:rFonts w:ascii="Century Gothic" w:hAnsi="Century Gothic" w:cs="Arial"/>
                <w:b/>
                <w:lang w:val="es-MX"/>
              </w:rPr>
              <w:t xml:space="preserve">a los estudiantes de licenciatura de la Facultad </w:t>
            </w:r>
            <w:r w:rsidRPr="00264175">
              <w:rPr>
                <w:rFonts w:ascii="Century Gothic" w:hAnsi="Century Gothic" w:cs="Arial"/>
                <w:b/>
                <w:lang w:val="es-MX"/>
              </w:rPr>
              <w:t xml:space="preserve">de manera: </w:t>
            </w:r>
          </w:p>
          <w:p w14:paraId="55A55857" w14:textId="670110FC" w:rsidR="008B2F94" w:rsidRPr="00264175" w:rsidRDefault="00F722B2" w:rsidP="001716CE">
            <w:pPr>
              <w:pStyle w:val="spip"/>
              <w:spacing w:before="0" w:beforeAutospacing="0" w:after="240" w:afterAutospacing="0"/>
              <w:rPr>
                <w:rFonts w:ascii="Century Gothic" w:hAnsi="Century Gothic" w:cs="Arial"/>
                <w:lang w:val="es-MX"/>
              </w:rPr>
              <w:pPrChange w:id="63" w:author="Alejandro" w:date="2018-04-18T19:00:00Z">
                <w:pPr>
                  <w:pStyle w:val="spip"/>
                  <w:spacing w:before="0" w:beforeAutospacing="0" w:after="240" w:afterAutospacing="0"/>
                </w:pPr>
              </w:pPrChange>
            </w:pPr>
            <w:r>
              <w:rPr>
                <w:rFonts w:ascii="Century Gothic" w:hAnsi="Century Gothic" w:cs="ArialNarrow"/>
              </w:rPr>
              <w:t xml:space="preserve">( </w:t>
            </w:r>
            <w:r w:rsidR="00631DD2" w:rsidRPr="00264175">
              <w:rPr>
                <w:rFonts w:ascii="Century Gothic" w:hAnsi="Century Gothic" w:cs="ArialNarrow"/>
              </w:rPr>
              <w:t xml:space="preserve">  </w:t>
            </w:r>
            <w:r w:rsidR="008B2F94" w:rsidRPr="00264175">
              <w:rPr>
                <w:rFonts w:ascii="Century Gothic" w:hAnsi="Century Gothic" w:cs="ArialNarrow"/>
              </w:rPr>
              <w:t xml:space="preserve">) </w:t>
            </w:r>
            <w:r w:rsidR="005C091C">
              <w:rPr>
                <w:rFonts w:ascii="Century Gothic" w:hAnsi="Century Gothic" w:cs="Arial"/>
                <w:lang w:val="es-MX"/>
              </w:rPr>
              <w:t>Prá</w:t>
            </w:r>
            <w:r w:rsidR="008B2F94" w:rsidRPr="00264175">
              <w:rPr>
                <w:rFonts w:ascii="Century Gothic" w:hAnsi="Century Gothic" w:cs="Arial"/>
                <w:lang w:val="es-MX"/>
              </w:rPr>
              <w:t>ctica</w:t>
            </w:r>
            <w:r w:rsidR="00631DD2" w:rsidRPr="00264175">
              <w:rPr>
                <w:rFonts w:ascii="Century Gothic" w:hAnsi="Century Gothic" w:cs="Arial"/>
                <w:lang w:val="es-MX"/>
              </w:rPr>
              <w:t xml:space="preserve">   </w:t>
            </w:r>
            <w:r w:rsidR="008B2F94" w:rsidRPr="00264175">
              <w:rPr>
                <w:rFonts w:ascii="Century Gothic" w:hAnsi="Century Gothic" w:cs="ArialNarrow"/>
              </w:rPr>
              <w:t xml:space="preserve">(   ) </w:t>
            </w:r>
            <w:r w:rsidR="005C091C" w:rsidRPr="00264175">
              <w:rPr>
                <w:rFonts w:ascii="Century Gothic" w:hAnsi="Century Gothic" w:cs="Arial"/>
                <w:lang w:val="es-MX"/>
              </w:rPr>
              <w:t>Teó</w:t>
            </w:r>
            <w:r w:rsidR="005C091C">
              <w:rPr>
                <w:rFonts w:ascii="Century Gothic" w:hAnsi="Century Gothic" w:cs="Arial"/>
                <w:lang w:val="es-MX"/>
              </w:rPr>
              <w:t>r</w:t>
            </w:r>
            <w:r w:rsidR="005C091C" w:rsidRPr="00264175">
              <w:rPr>
                <w:rFonts w:ascii="Century Gothic" w:hAnsi="Century Gothic" w:cs="Arial"/>
                <w:lang w:val="es-MX"/>
              </w:rPr>
              <w:t>ica</w:t>
            </w:r>
            <w:r w:rsidR="00631DD2" w:rsidRPr="00264175">
              <w:rPr>
                <w:rFonts w:ascii="Century Gothic" w:hAnsi="Century Gothic" w:cs="Arial"/>
                <w:lang w:val="es-MX"/>
              </w:rPr>
              <w:t xml:space="preserve"> </w:t>
            </w:r>
            <w:r w:rsidR="00631DD2" w:rsidRPr="00264175">
              <w:rPr>
                <w:rFonts w:ascii="Century Gothic" w:hAnsi="Century Gothic" w:cs="ArialNarrow"/>
              </w:rPr>
              <w:t xml:space="preserve">( </w:t>
            </w:r>
            <w:ins w:id="64" w:author="Alejandro" w:date="2018-04-18T19:00:00Z">
              <w:r w:rsidR="001716CE">
                <w:rPr>
                  <w:rFonts w:ascii="Century Gothic" w:hAnsi="Century Gothic" w:cs="ArialNarrow"/>
                </w:rPr>
                <w:t>X</w:t>
              </w:r>
            </w:ins>
            <w:del w:id="65" w:author="Alejandro" w:date="2018-04-18T19:00:00Z">
              <w:r w:rsidR="008B2F94" w:rsidRPr="00264175" w:rsidDel="001716CE">
                <w:rPr>
                  <w:rFonts w:ascii="Century Gothic" w:hAnsi="Century Gothic" w:cs="ArialNarrow"/>
                </w:rPr>
                <w:delText xml:space="preserve"> </w:delText>
              </w:r>
            </w:del>
            <w:r w:rsidR="008B2F94" w:rsidRPr="00264175">
              <w:rPr>
                <w:rFonts w:ascii="Century Gothic" w:hAnsi="Century Gothic" w:cs="ArialNarrow"/>
              </w:rPr>
              <w:t xml:space="preserve"> ) </w:t>
            </w:r>
            <w:r w:rsidR="005C091C">
              <w:rPr>
                <w:rFonts w:ascii="Century Gothic" w:hAnsi="Century Gothic" w:cs="Arial"/>
                <w:lang w:val="es-MX"/>
              </w:rPr>
              <w:t>teórico-práctica</w:t>
            </w:r>
            <w:r w:rsidR="00631DD2" w:rsidRPr="00264175">
              <w:rPr>
                <w:rFonts w:ascii="Century Gothic" w:hAnsi="Century Gothic" w:cs="Arial"/>
                <w:lang w:val="es-MX"/>
              </w:rPr>
              <w:t xml:space="preserve"> </w:t>
            </w:r>
            <w:r w:rsidR="008B2F94" w:rsidRPr="00264175">
              <w:rPr>
                <w:rFonts w:ascii="Century Gothic" w:hAnsi="Century Gothic" w:cs="ArialNarrow"/>
              </w:rPr>
              <w:t xml:space="preserve">(       ) </w:t>
            </w:r>
            <w:r w:rsidR="00D345B1">
              <w:rPr>
                <w:rFonts w:ascii="Century Gothic" w:hAnsi="Century Gothic" w:cs="Arial"/>
                <w:lang w:val="es-MX"/>
              </w:rPr>
              <w:t>Otra</w:t>
            </w:r>
            <w:r w:rsidR="008B2F94" w:rsidRPr="00264175">
              <w:rPr>
                <w:rFonts w:ascii="Century Gothic" w:hAnsi="Century Gothic" w:cs="Arial"/>
                <w:lang w:val="es-MX"/>
              </w:rPr>
              <w:t>_________</w:t>
            </w:r>
          </w:p>
        </w:tc>
      </w:tr>
      <w:tr w:rsidR="00D345B1" w:rsidRPr="00264175" w14:paraId="5221F46C" w14:textId="77777777" w:rsidTr="002C1C12">
        <w:trPr>
          <w:tblCellSpacing w:w="20" w:type="dxa"/>
        </w:trPr>
        <w:tc>
          <w:tcPr>
            <w:tcW w:w="4753" w:type="dxa"/>
            <w:shd w:val="clear" w:color="auto" w:fill="auto"/>
            <w:vAlign w:val="center"/>
          </w:tcPr>
          <w:p w14:paraId="43FBB658" w14:textId="77777777" w:rsidR="008B2F94" w:rsidRPr="00F722B2" w:rsidRDefault="00D345B1" w:rsidP="00D345B1">
            <w:pPr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  <w:r w:rsidRPr="00F722B2">
              <w:rPr>
                <w:rFonts w:ascii="Century Gothic" w:hAnsi="Century Gothic" w:cs="Arial"/>
                <w:sz w:val="22"/>
                <w:szCs w:val="22"/>
                <w:lang w:val="es-MX"/>
              </w:rPr>
              <w:t>Indique el o</w:t>
            </w:r>
            <w:r w:rsidR="008B2F94" w:rsidRPr="00F722B2">
              <w:rPr>
                <w:rFonts w:ascii="Century Gothic" w:hAnsi="Century Gothic" w:cs="Arial"/>
                <w:sz w:val="22"/>
                <w:szCs w:val="22"/>
                <w:lang w:val="es-MX"/>
              </w:rPr>
              <w:t>bjetivo general del curso</w:t>
            </w:r>
          </w:p>
        </w:tc>
        <w:tc>
          <w:tcPr>
            <w:tcW w:w="5577" w:type="dxa"/>
            <w:shd w:val="clear" w:color="auto" w:fill="auto"/>
            <w:vAlign w:val="center"/>
          </w:tcPr>
          <w:p w14:paraId="2A8F2F9A" w14:textId="3EB6A2D7" w:rsidR="008B2F94" w:rsidRPr="00A81AA2" w:rsidRDefault="00DA63F6" w:rsidP="00921585">
            <w:pPr>
              <w:jc w:val="both"/>
              <w:rPr>
                <w:rFonts w:ascii="Century Gothic" w:hAnsi="Century Gothic" w:cs="Arial"/>
                <w:sz w:val="22"/>
                <w:szCs w:val="22"/>
                <w:lang w:val="es-MX"/>
                <w:rPrChange w:id="66" w:author="Alejandro" w:date="2018-04-18T19:48:00Z">
                  <w:rPr>
                    <w:rFonts w:ascii="Century Gothic" w:hAnsi="Century Gothic" w:cs="Arial"/>
                    <w:sz w:val="24"/>
                    <w:szCs w:val="24"/>
                    <w:lang w:val="es-MX"/>
                  </w:rPr>
                </w:rPrChange>
              </w:rPr>
              <w:pPrChange w:id="67" w:author="Alejandro" w:date="2018-04-18T19:35:00Z">
                <w:pPr>
                  <w:jc w:val="both"/>
                </w:pPr>
              </w:pPrChange>
            </w:pPr>
            <w:ins w:id="68" w:author="Alejandro" w:date="2018-04-18T19:18:00Z">
              <w:r w:rsidRPr="00A81AA2">
                <w:rPr>
                  <w:rFonts w:ascii="Century Gothic" w:hAnsi="Century Gothic" w:cs="Arial"/>
                  <w:sz w:val="22"/>
                  <w:szCs w:val="22"/>
                  <w:lang w:val="es-MX"/>
                  <w:rPrChange w:id="69" w:author="Alejandro" w:date="2018-04-18T19:48:00Z">
                    <w:rPr>
                      <w:rFonts w:ascii="Century Gothic" w:hAnsi="Century Gothic" w:cs="Arial"/>
                      <w:sz w:val="24"/>
                      <w:szCs w:val="24"/>
                      <w:lang w:val="es-MX"/>
                    </w:rPr>
                  </w:rPrChange>
                </w:rPr>
                <w:t>Proporcionar a los estudiantes los elementos b</w:t>
              </w:r>
            </w:ins>
            <w:ins w:id="70" w:author="Alejandro" w:date="2018-04-18T19:20:00Z">
              <w:r w:rsidRPr="00A81AA2">
                <w:rPr>
                  <w:rFonts w:ascii="Century Gothic" w:hAnsi="Century Gothic" w:cs="Arial"/>
                  <w:sz w:val="22"/>
                  <w:szCs w:val="22"/>
                  <w:lang w:val="es-MX"/>
                  <w:rPrChange w:id="71" w:author="Alejandro" w:date="2018-04-18T19:48:00Z">
                    <w:rPr>
                      <w:rFonts w:ascii="Century Gothic" w:hAnsi="Century Gothic" w:cs="Arial"/>
                      <w:sz w:val="24"/>
                      <w:szCs w:val="24"/>
                      <w:lang w:val="es-MX"/>
                    </w:rPr>
                  </w:rPrChange>
                </w:rPr>
                <w:t>ásicos para entender Teoría de la Probabilidad</w:t>
              </w:r>
              <w:r w:rsidR="00921585" w:rsidRPr="00A81AA2">
                <w:rPr>
                  <w:rFonts w:ascii="Century Gothic" w:hAnsi="Century Gothic" w:cs="Arial"/>
                  <w:sz w:val="22"/>
                  <w:szCs w:val="22"/>
                  <w:lang w:val="es-MX"/>
                  <w:rPrChange w:id="72" w:author="Alejandro" w:date="2018-04-18T19:48:00Z">
                    <w:rPr>
                      <w:rFonts w:ascii="Century Gothic" w:hAnsi="Century Gothic" w:cs="Arial"/>
                      <w:sz w:val="24"/>
                      <w:szCs w:val="24"/>
                      <w:lang w:val="es-MX"/>
                    </w:rPr>
                  </w:rPrChange>
                </w:rPr>
                <w:t>, variables aleatorias y los distintos tipos de distribuciones de p</w:t>
              </w:r>
              <w:r w:rsidR="00EF257A" w:rsidRPr="00A81AA2">
                <w:rPr>
                  <w:rFonts w:ascii="Century Gothic" w:hAnsi="Century Gothic" w:cs="Arial"/>
                  <w:sz w:val="22"/>
                  <w:szCs w:val="22"/>
                  <w:lang w:val="es-MX"/>
                  <w:rPrChange w:id="73" w:author="Alejandro" w:date="2018-04-18T19:48:00Z">
                    <w:rPr>
                      <w:rFonts w:ascii="Century Gothic" w:hAnsi="Century Gothic" w:cs="Arial"/>
                      <w:sz w:val="24"/>
                      <w:szCs w:val="24"/>
                      <w:lang w:val="es-MX"/>
                    </w:rPr>
                  </w:rPrChange>
                </w:rPr>
                <w:t>robabilidad que subyacen al an</w:t>
              </w:r>
            </w:ins>
            <w:ins w:id="74" w:author="Alejandro" w:date="2018-04-18T19:37:00Z">
              <w:r w:rsidR="00EF257A" w:rsidRPr="00A81AA2">
                <w:rPr>
                  <w:rFonts w:ascii="Century Gothic" w:hAnsi="Century Gothic" w:cs="Arial"/>
                  <w:sz w:val="22"/>
                  <w:szCs w:val="22"/>
                  <w:lang w:val="es-MX"/>
                  <w:rPrChange w:id="75" w:author="Alejandro" w:date="2018-04-18T19:48:00Z">
                    <w:rPr>
                      <w:rFonts w:ascii="Century Gothic" w:hAnsi="Century Gothic" w:cs="Arial"/>
                      <w:sz w:val="24"/>
                      <w:szCs w:val="24"/>
                      <w:lang w:val="es-MX"/>
                    </w:rPr>
                  </w:rPrChange>
                </w:rPr>
                <w:t>álisis estadístico que se realizan en Psicolog</w:t>
              </w:r>
            </w:ins>
            <w:ins w:id="76" w:author="Alejandro" w:date="2018-04-18T19:38:00Z">
              <w:r w:rsidR="00EF257A" w:rsidRPr="00A81AA2">
                <w:rPr>
                  <w:rFonts w:ascii="Century Gothic" w:hAnsi="Century Gothic" w:cs="Arial"/>
                  <w:sz w:val="22"/>
                  <w:szCs w:val="22"/>
                  <w:lang w:val="es-MX"/>
                  <w:rPrChange w:id="77" w:author="Alejandro" w:date="2018-04-18T19:48:00Z">
                    <w:rPr>
                      <w:rFonts w:ascii="Century Gothic" w:hAnsi="Century Gothic" w:cs="Arial"/>
                      <w:sz w:val="24"/>
                      <w:szCs w:val="24"/>
                      <w:lang w:val="es-MX"/>
                    </w:rPr>
                  </w:rPrChange>
                </w:rPr>
                <w:t xml:space="preserve">ía. </w:t>
              </w:r>
            </w:ins>
          </w:p>
        </w:tc>
      </w:tr>
      <w:tr w:rsidR="00D345B1" w:rsidRPr="00264175" w14:paraId="72EF9611" w14:textId="77777777" w:rsidTr="002C1C12">
        <w:trPr>
          <w:tblCellSpacing w:w="20" w:type="dxa"/>
        </w:trPr>
        <w:tc>
          <w:tcPr>
            <w:tcW w:w="4753" w:type="dxa"/>
            <w:shd w:val="clear" w:color="auto" w:fill="auto"/>
            <w:vAlign w:val="center"/>
          </w:tcPr>
          <w:p w14:paraId="7BAAA607" w14:textId="77777777" w:rsidR="008B2F94" w:rsidRPr="00F722B2" w:rsidRDefault="00264175" w:rsidP="00D345B1">
            <w:pPr>
              <w:jc w:val="both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  <w:r w:rsidRPr="00F722B2">
              <w:rPr>
                <w:rFonts w:ascii="Century Gothic" w:hAnsi="Century Gothic" w:cs="Arial"/>
                <w:sz w:val="22"/>
                <w:szCs w:val="22"/>
              </w:rPr>
              <w:t xml:space="preserve">Redactar un resumen para </w:t>
            </w:r>
            <w:r w:rsidR="00D345B1" w:rsidRPr="00F722B2">
              <w:rPr>
                <w:rFonts w:ascii="Century Gothic" w:hAnsi="Century Gothic" w:cs="Arial"/>
                <w:sz w:val="22"/>
                <w:szCs w:val="22"/>
              </w:rPr>
              <w:t xml:space="preserve">la difusión en la página web </w:t>
            </w:r>
            <w:r w:rsidRPr="00F722B2">
              <w:rPr>
                <w:rFonts w:ascii="Century Gothic" w:hAnsi="Century Gothic" w:cs="Arial"/>
                <w:b/>
                <w:sz w:val="22"/>
                <w:szCs w:val="22"/>
              </w:rPr>
              <w:t>(máximo 1000 caracteres con espacios)</w:t>
            </w:r>
          </w:p>
        </w:tc>
        <w:tc>
          <w:tcPr>
            <w:tcW w:w="5577" w:type="dxa"/>
            <w:shd w:val="clear" w:color="auto" w:fill="auto"/>
            <w:vAlign w:val="center"/>
          </w:tcPr>
          <w:p w14:paraId="5CB04FBB" w14:textId="0FA52CD6" w:rsidR="008B2F94" w:rsidRPr="00A81AA2" w:rsidRDefault="00DA63F6" w:rsidP="00F722B2">
            <w:pPr>
              <w:jc w:val="both"/>
              <w:rPr>
                <w:rFonts w:ascii="Century Gothic" w:hAnsi="Century Gothic" w:cs="Arial"/>
                <w:sz w:val="22"/>
                <w:szCs w:val="22"/>
                <w:lang w:val="es-MX"/>
                <w:rPrChange w:id="78" w:author="Alejandro" w:date="2018-04-18T19:48:00Z">
                  <w:rPr>
                    <w:rFonts w:ascii="Century Gothic" w:hAnsi="Century Gothic" w:cs="Arial"/>
                    <w:sz w:val="24"/>
                    <w:szCs w:val="24"/>
                    <w:lang w:val="es-MX"/>
                  </w:rPr>
                </w:rPrChange>
              </w:rPr>
            </w:pPr>
            <w:ins w:id="79" w:author="Alejandro" w:date="2018-04-18T19:20:00Z">
              <w:r w:rsidRPr="00A81AA2">
                <w:rPr>
                  <w:rFonts w:ascii="Century Gothic" w:hAnsi="Century Gothic" w:cs="Arial"/>
                  <w:sz w:val="22"/>
                  <w:szCs w:val="22"/>
                  <w:lang w:val="es-MX"/>
                  <w:rPrChange w:id="80" w:author="Alejandro" w:date="2018-04-18T19:48:00Z">
                    <w:rPr>
                      <w:rFonts w:ascii="Century Gothic" w:hAnsi="Century Gothic" w:cs="Arial"/>
                      <w:sz w:val="24"/>
                      <w:szCs w:val="24"/>
                      <w:lang w:val="es-MX"/>
                    </w:rPr>
                  </w:rPrChange>
                </w:rPr>
                <w:t>En este curso se abordarán los fundamentos de Teor</w:t>
              </w:r>
            </w:ins>
            <w:ins w:id="81" w:author="Alejandro" w:date="2018-04-18T19:21:00Z">
              <w:r w:rsidRPr="00A81AA2">
                <w:rPr>
                  <w:rFonts w:ascii="Century Gothic" w:hAnsi="Century Gothic" w:cs="Arial"/>
                  <w:sz w:val="22"/>
                  <w:szCs w:val="22"/>
                  <w:lang w:val="es-MX"/>
                  <w:rPrChange w:id="82" w:author="Alejandro" w:date="2018-04-18T19:48:00Z">
                    <w:rPr>
                      <w:rFonts w:ascii="Century Gothic" w:hAnsi="Century Gothic" w:cs="Arial"/>
                      <w:sz w:val="24"/>
                      <w:szCs w:val="24"/>
                      <w:lang w:val="es-MX"/>
                    </w:rPr>
                  </w:rPrChange>
                </w:rPr>
                <w:t>ía de la Probabilidad necesarios para entender</w:t>
              </w:r>
            </w:ins>
            <w:ins w:id="83" w:author="Alejandro" w:date="2018-04-18T19:25:00Z">
              <w:r w:rsidRPr="00A81AA2">
                <w:rPr>
                  <w:rFonts w:ascii="Century Gothic" w:hAnsi="Century Gothic" w:cs="Arial"/>
                  <w:sz w:val="22"/>
                  <w:szCs w:val="22"/>
                  <w:lang w:val="es-MX"/>
                  <w:rPrChange w:id="84" w:author="Alejandro" w:date="2018-04-18T19:48:00Z">
                    <w:rPr>
                      <w:rFonts w:ascii="Century Gothic" w:hAnsi="Century Gothic" w:cs="Arial"/>
                      <w:sz w:val="24"/>
                      <w:szCs w:val="24"/>
                      <w:lang w:val="es-MX"/>
                    </w:rPr>
                  </w:rPrChange>
                </w:rPr>
                <w:t xml:space="preserve"> la Estadística</w:t>
              </w:r>
            </w:ins>
            <w:ins w:id="85" w:author="Alejandro" w:date="2018-04-18T19:32:00Z">
              <w:r w:rsidR="00921585" w:rsidRPr="00A81AA2">
                <w:rPr>
                  <w:rFonts w:ascii="Century Gothic" w:hAnsi="Century Gothic" w:cs="Arial"/>
                  <w:sz w:val="22"/>
                  <w:szCs w:val="22"/>
                  <w:lang w:val="es-MX"/>
                  <w:rPrChange w:id="86" w:author="Alejandro" w:date="2018-04-18T19:48:00Z">
                    <w:rPr>
                      <w:rFonts w:ascii="Century Gothic" w:hAnsi="Century Gothic" w:cs="Arial"/>
                      <w:sz w:val="24"/>
                      <w:szCs w:val="24"/>
                      <w:lang w:val="es-MX"/>
                    </w:rPr>
                  </w:rPrChange>
                </w:rPr>
                <w:t>. Se piensa cubrir desde las definiciones más elementales de probabilidad y la teor</w:t>
              </w:r>
            </w:ins>
            <w:ins w:id="87" w:author="Alejandro" w:date="2018-04-18T19:33:00Z">
              <w:r w:rsidR="00921585" w:rsidRPr="00A81AA2">
                <w:rPr>
                  <w:rFonts w:ascii="Century Gothic" w:hAnsi="Century Gothic" w:cs="Arial"/>
                  <w:sz w:val="22"/>
                  <w:szCs w:val="22"/>
                  <w:lang w:val="es-MX"/>
                  <w:rPrChange w:id="88" w:author="Alejandro" w:date="2018-04-18T19:48:00Z">
                    <w:rPr>
                      <w:rFonts w:ascii="Century Gothic" w:hAnsi="Century Gothic" w:cs="Arial"/>
                      <w:sz w:val="24"/>
                      <w:szCs w:val="24"/>
                      <w:lang w:val="es-MX"/>
                    </w:rPr>
                  </w:rPrChange>
                </w:rPr>
                <w:t>ía de conjuntos, hasta las características de las distintas distribuciones de probabilidad empleadas para describir distintos tipos de variables aleatorias relevantes en Psicología.</w:t>
              </w:r>
            </w:ins>
            <w:ins w:id="89" w:author="Alejandro" w:date="2018-04-18T19:25:00Z">
              <w:r w:rsidRPr="00A81AA2">
                <w:rPr>
                  <w:rFonts w:ascii="Century Gothic" w:hAnsi="Century Gothic" w:cs="Arial"/>
                  <w:sz w:val="22"/>
                  <w:szCs w:val="22"/>
                  <w:lang w:val="es-MX"/>
                  <w:rPrChange w:id="90" w:author="Alejandro" w:date="2018-04-18T19:48:00Z">
                    <w:rPr>
                      <w:rFonts w:ascii="Century Gothic" w:hAnsi="Century Gothic" w:cs="Arial"/>
                      <w:sz w:val="24"/>
                      <w:szCs w:val="24"/>
                      <w:lang w:val="es-MX"/>
                    </w:rPr>
                  </w:rPrChange>
                </w:rPr>
                <w:t xml:space="preserve"> </w:t>
              </w:r>
            </w:ins>
          </w:p>
        </w:tc>
      </w:tr>
      <w:tr w:rsidR="00D345B1" w:rsidRPr="00264175" w14:paraId="11DB5235" w14:textId="77777777" w:rsidTr="002C1C12">
        <w:trPr>
          <w:tblCellSpacing w:w="20" w:type="dxa"/>
        </w:trPr>
        <w:tc>
          <w:tcPr>
            <w:tcW w:w="4753" w:type="dxa"/>
            <w:shd w:val="clear" w:color="auto" w:fill="auto"/>
            <w:vAlign w:val="center"/>
          </w:tcPr>
          <w:p w14:paraId="6C5D01E9" w14:textId="77777777" w:rsidR="008B2F94" w:rsidRPr="00F722B2" w:rsidRDefault="008B2F94" w:rsidP="003E00C5">
            <w:pPr>
              <w:jc w:val="both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  <w:r w:rsidRPr="00F722B2">
              <w:rPr>
                <w:rFonts w:ascii="Century Gothic" w:hAnsi="Century Gothic" w:cs="Arial"/>
                <w:sz w:val="22"/>
                <w:szCs w:val="22"/>
              </w:rPr>
              <w:t xml:space="preserve">Especificar si existen requisitos o conocimientos previos que deban tener </w:t>
            </w:r>
            <w:r w:rsidR="003E00C5" w:rsidRPr="00F722B2">
              <w:rPr>
                <w:rFonts w:ascii="Century Gothic" w:hAnsi="Century Gothic" w:cs="Arial"/>
                <w:sz w:val="22"/>
                <w:szCs w:val="22"/>
              </w:rPr>
              <w:t>l</w:t>
            </w:r>
            <w:r w:rsidRPr="00F722B2">
              <w:rPr>
                <w:rFonts w:ascii="Century Gothic" w:hAnsi="Century Gothic" w:cs="Arial"/>
                <w:sz w:val="22"/>
                <w:szCs w:val="22"/>
              </w:rPr>
              <w:t xml:space="preserve">os </w:t>
            </w:r>
            <w:r w:rsidR="003E00C5" w:rsidRPr="00F722B2">
              <w:rPr>
                <w:rFonts w:ascii="Century Gothic" w:hAnsi="Century Gothic" w:cs="Arial"/>
                <w:sz w:val="22"/>
                <w:szCs w:val="22"/>
              </w:rPr>
              <w:t>estudiantes</w:t>
            </w:r>
          </w:p>
        </w:tc>
        <w:tc>
          <w:tcPr>
            <w:tcW w:w="5577" w:type="dxa"/>
            <w:shd w:val="clear" w:color="auto" w:fill="auto"/>
            <w:vAlign w:val="center"/>
          </w:tcPr>
          <w:p w14:paraId="471F2BAC" w14:textId="30502829" w:rsidR="00013138" w:rsidRPr="00A81AA2" w:rsidRDefault="00013138" w:rsidP="00191E4D">
            <w:pPr>
              <w:jc w:val="both"/>
              <w:rPr>
                <w:rFonts w:ascii="Century Gothic" w:hAnsi="Century Gothic" w:cs="Arial"/>
                <w:sz w:val="22"/>
                <w:szCs w:val="22"/>
                <w:lang w:val="es-MX"/>
                <w:rPrChange w:id="91" w:author="Alejandro" w:date="2018-04-18T19:48:00Z">
                  <w:rPr>
                    <w:rFonts w:ascii="Century Gothic" w:hAnsi="Century Gothic" w:cs="Arial"/>
                    <w:sz w:val="24"/>
                    <w:szCs w:val="24"/>
                    <w:lang w:val="es-MX"/>
                  </w:rPr>
                </w:rPrChange>
              </w:rPr>
            </w:pPr>
            <w:r w:rsidRPr="00A81AA2">
              <w:rPr>
                <w:rFonts w:ascii="Century Gothic" w:hAnsi="Century Gothic" w:cs="Arial"/>
                <w:sz w:val="22"/>
                <w:szCs w:val="22"/>
                <w:lang w:val="es-MX"/>
                <w:rPrChange w:id="92" w:author="Alejandro" w:date="2018-04-18T19:48:00Z">
                  <w:rPr>
                    <w:rFonts w:ascii="Century Gothic" w:hAnsi="Century Gothic" w:cs="Arial"/>
                    <w:sz w:val="24"/>
                    <w:szCs w:val="24"/>
                    <w:lang w:val="es-MX"/>
                  </w:rPr>
                </w:rPrChange>
              </w:rPr>
              <w:t xml:space="preserve"> </w:t>
            </w:r>
            <w:ins w:id="93" w:author="Alejandro" w:date="2018-04-18T19:30:00Z">
              <w:r w:rsidR="00921585" w:rsidRPr="00A81AA2">
                <w:rPr>
                  <w:rFonts w:ascii="Century Gothic" w:hAnsi="Century Gothic" w:cs="Arial"/>
                  <w:sz w:val="22"/>
                  <w:szCs w:val="22"/>
                  <w:lang w:val="es-MX"/>
                  <w:rPrChange w:id="94" w:author="Alejandro" w:date="2018-04-18T19:48:00Z">
                    <w:rPr>
                      <w:rFonts w:ascii="Century Gothic" w:hAnsi="Century Gothic" w:cs="Arial"/>
                      <w:sz w:val="24"/>
                      <w:szCs w:val="24"/>
                      <w:lang w:val="es-MX"/>
                    </w:rPr>
                  </w:rPrChange>
                </w:rPr>
                <w:t>Interés en la investigaci</w:t>
              </w:r>
            </w:ins>
            <w:ins w:id="95" w:author="Alejandro" w:date="2018-04-18T19:31:00Z">
              <w:r w:rsidR="00921585" w:rsidRPr="00A81AA2">
                <w:rPr>
                  <w:rFonts w:ascii="Century Gothic" w:hAnsi="Century Gothic" w:cs="Arial"/>
                  <w:sz w:val="22"/>
                  <w:szCs w:val="22"/>
                  <w:lang w:val="es-MX"/>
                  <w:rPrChange w:id="96" w:author="Alejandro" w:date="2018-04-18T19:48:00Z">
                    <w:rPr>
                      <w:rFonts w:ascii="Century Gothic" w:hAnsi="Century Gothic" w:cs="Arial"/>
                      <w:sz w:val="24"/>
                      <w:szCs w:val="24"/>
                      <w:lang w:val="es-MX"/>
                    </w:rPr>
                  </w:rPrChange>
                </w:rPr>
                <w:t>ón (no importando el área de la Psicología desde donde se realice) y en adquirir los elementos b</w:t>
              </w:r>
            </w:ins>
            <w:ins w:id="97" w:author="Alejandro" w:date="2018-04-18T19:32:00Z">
              <w:r w:rsidR="00921585" w:rsidRPr="00A81AA2">
                <w:rPr>
                  <w:rFonts w:ascii="Century Gothic" w:hAnsi="Century Gothic" w:cs="Arial"/>
                  <w:sz w:val="22"/>
                  <w:szCs w:val="22"/>
                  <w:lang w:val="es-MX"/>
                  <w:rPrChange w:id="98" w:author="Alejandro" w:date="2018-04-18T19:48:00Z">
                    <w:rPr>
                      <w:rFonts w:ascii="Century Gothic" w:hAnsi="Century Gothic" w:cs="Arial"/>
                      <w:sz w:val="24"/>
                      <w:szCs w:val="24"/>
                      <w:lang w:val="es-MX"/>
                    </w:rPr>
                  </w:rPrChange>
                </w:rPr>
                <w:t>ásicos para entender la Estadística.</w:t>
              </w:r>
            </w:ins>
          </w:p>
        </w:tc>
      </w:tr>
      <w:tr w:rsidR="00D345B1" w:rsidRPr="00264175" w14:paraId="4D764351" w14:textId="77777777" w:rsidTr="002C1C12">
        <w:trPr>
          <w:tblCellSpacing w:w="20" w:type="dxa"/>
        </w:trPr>
        <w:tc>
          <w:tcPr>
            <w:tcW w:w="4753" w:type="dxa"/>
            <w:shd w:val="clear" w:color="auto" w:fill="auto"/>
            <w:vAlign w:val="center"/>
          </w:tcPr>
          <w:p w14:paraId="25ED843C" w14:textId="77777777" w:rsidR="00264175" w:rsidRPr="00F722B2" w:rsidRDefault="00264175" w:rsidP="00264175">
            <w:pPr>
              <w:jc w:val="both"/>
              <w:rPr>
                <w:rFonts w:ascii="Century Gothic" w:hAnsi="Century Gothic" w:cs="Arial"/>
                <w:sz w:val="22"/>
                <w:szCs w:val="22"/>
              </w:rPr>
            </w:pPr>
            <w:r w:rsidRPr="00F722B2">
              <w:rPr>
                <w:rFonts w:ascii="Century Gothic" w:hAnsi="Century Gothic" w:cs="Arial"/>
                <w:sz w:val="22"/>
                <w:szCs w:val="22"/>
                <w:lang w:val="es-MX"/>
              </w:rPr>
              <w:t>Redactar la justificación sobre la contribución del curso en la formación de los alumnos de licenciatura</w:t>
            </w:r>
          </w:p>
        </w:tc>
        <w:tc>
          <w:tcPr>
            <w:tcW w:w="5577" w:type="dxa"/>
            <w:shd w:val="clear" w:color="auto" w:fill="auto"/>
            <w:vAlign w:val="center"/>
          </w:tcPr>
          <w:p w14:paraId="23F6C87E" w14:textId="262707ED" w:rsidR="00264175" w:rsidRPr="00A81AA2" w:rsidRDefault="00A81AA2" w:rsidP="00A81AA2">
            <w:pPr>
              <w:jc w:val="both"/>
              <w:rPr>
                <w:rFonts w:ascii="Century Gothic" w:hAnsi="Century Gothic" w:cs="Arial"/>
                <w:sz w:val="22"/>
                <w:szCs w:val="22"/>
                <w:lang w:val="es-MX"/>
                <w:rPrChange w:id="99" w:author="Alejandro" w:date="2018-04-18T19:48:00Z">
                  <w:rPr>
                    <w:rFonts w:ascii="Century Gothic" w:hAnsi="Century Gothic" w:cs="Arial"/>
                    <w:sz w:val="24"/>
                    <w:szCs w:val="24"/>
                    <w:lang w:val="es-MX"/>
                  </w:rPr>
                </w:rPrChange>
              </w:rPr>
              <w:pPrChange w:id="100" w:author="Alejandro" w:date="2018-04-18T19:50:00Z">
                <w:pPr>
                  <w:jc w:val="both"/>
                </w:pPr>
              </w:pPrChange>
            </w:pPr>
            <w:ins w:id="101" w:author="Alejandro" w:date="2018-04-18T19:50:00Z">
              <w:r>
                <w:rPr>
                  <w:rFonts w:ascii="Century Gothic" w:hAnsi="Century Gothic" w:cs="Arial"/>
                  <w:sz w:val="22"/>
                  <w:szCs w:val="22"/>
                  <w:lang w:val="es-MX"/>
                </w:rPr>
                <w:t xml:space="preserve">Se espera que los estudiantes adquieran </w:t>
              </w:r>
            </w:ins>
            <w:ins w:id="102" w:author="Alejandro" w:date="2018-04-18T19:44:00Z">
              <w:r w:rsidR="00EF257A" w:rsidRPr="00A81AA2">
                <w:rPr>
                  <w:rFonts w:ascii="Century Gothic" w:hAnsi="Century Gothic" w:cs="Arial"/>
                  <w:sz w:val="22"/>
                  <w:szCs w:val="22"/>
                  <w:lang w:val="es-MX"/>
                  <w:rPrChange w:id="103" w:author="Alejandro" w:date="2018-04-18T19:48:00Z">
                    <w:rPr>
                      <w:rFonts w:ascii="Century Gothic" w:hAnsi="Century Gothic" w:cs="Arial"/>
                      <w:sz w:val="24"/>
                      <w:szCs w:val="24"/>
                      <w:lang w:val="es-MX"/>
                    </w:rPr>
                  </w:rPrChange>
                </w:rPr>
                <w:t>un entendimiento sólido de los elementos básicos de la Teor</w:t>
              </w:r>
            </w:ins>
            <w:ins w:id="104" w:author="Alejandro" w:date="2018-04-18T19:45:00Z">
              <w:r w:rsidR="00EF257A" w:rsidRPr="00A81AA2">
                <w:rPr>
                  <w:rFonts w:ascii="Century Gothic" w:hAnsi="Century Gothic" w:cs="Arial"/>
                  <w:sz w:val="22"/>
                  <w:szCs w:val="22"/>
                  <w:lang w:val="es-MX"/>
                  <w:rPrChange w:id="105" w:author="Alejandro" w:date="2018-04-18T19:48:00Z">
                    <w:rPr>
                      <w:rFonts w:ascii="Century Gothic" w:hAnsi="Century Gothic" w:cs="Arial"/>
                      <w:sz w:val="24"/>
                      <w:szCs w:val="24"/>
                      <w:lang w:val="es-MX"/>
                    </w:rPr>
                  </w:rPrChange>
                </w:rPr>
                <w:t xml:space="preserve">ía de la Probabilidad, que </w:t>
              </w:r>
            </w:ins>
            <w:ins w:id="106" w:author="Alejandro" w:date="2018-04-18T19:50:00Z">
              <w:r>
                <w:rPr>
                  <w:rFonts w:ascii="Century Gothic" w:hAnsi="Century Gothic" w:cs="Arial"/>
                  <w:sz w:val="22"/>
                  <w:szCs w:val="22"/>
                  <w:lang w:val="es-MX"/>
                </w:rPr>
                <w:t xml:space="preserve">les </w:t>
              </w:r>
            </w:ins>
            <w:bookmarkStart w:id="107" w:name="_GoBack"/>
            <w:bookmarkEnd w:id="107"/>
            <w:ins w:id="108" w:author="Alejandro" w:date="2018-04-18T19:45:00Z">
              <w:r w:rsidR="00EF257A" w:rsidRPr="00A81AA2">
                <w:rPr>
                  <w:rFonts w:ascii="Century Gothic" w:hAnsi="Century Gothic" w:cs="Arial"/>
                  <w:sz w:val="22"/>
                  <w:szCs w:val="22"/>
                  <w:lang w:val="es-MX"/>
                  <w:rPrChange w:id="109" w:author="Alejandro" w:date="2018-04-18T19:48:00Z">
                    <w:rPr>
                      <w:rFonts w:ascii="Century Gothic" w:hAnsi="Century Gothic" w:cs="Arial"/>
                      <w:sz w:val="24"/>
                      <w:szCs w:val="24"/>
                      <w:lang w:val="es-MX"/>
                    </w:rPr>
                  </w:rPrChange>
                </w:rPr>
                <w:t xml:space="preserve">facilite </w:t>
              </w:r>
            </w:ins>
            <w:ins w:id="110" w:author="Alejandro" w:date="2018-04-18T19:50:00Z">
              <w:r>
                <w:rPr>
                  <w:rFonts w:ascii="Century Gothic" w:hAnsi="Century Gothic" w:cs="Arial"/>
                  <w:sz w:val="22"/>
                  <w:szCs w:val="22"/>
                  <w:lang w:val="es-MX"/>
                </w:rPr>
                <w:t>el</w:t>
              </w:r>
            </w:ins>
            <w:ins w:id="111" w:author="Alejandro" w:date="2018-04-18T19:46:00Z">
              <w:r w:rsidRPr="00A81AA2">
                <w:rPr>
                  <w:rFonts w:ascii="Century Gothic" w:hAnsi="Century Gothic" w:cs="Arial"/>
                  <w:sz w:val="22"/>
                  <w:szCs w:val="22"/>
                  <w:lang w:val="es-MX"/>
                  <w:rPrChange w:id="112" w:author="Alejandro" w:date="2018-04-18T19:48:00Z">
                    <w:rPr>
                      <w:rFonts w:ascii="Century Gothic" w:hAnsi="Century Gothic" w:cs="Arial"/>
                      <w:sz w:val="24"/>
                      <w:szCs w:val="24"/>
                      <w:lang w:val="es-MX"/>
                    </w:rPr>
                  </w:rPrChange>
                </w:rPr>
                <w:t xml:space="preserve"> aprendizaje de los contenidos que suelen impartirse en la Facultad en materia de metodolog</w:t>
              </w:r>
            </w:ins>
            <w:ins w:id="113" w:author="Alejandro" w:date="2018-04-18T19:47:00Z">
              <w:r w:rsidRPr="00A81AA2">
                <w:rPr>
                  <w:rFonts w:ascii="Century Gothic" w:hAnsi="Century Gothic" w:cs="Arial"/>
                  <w:sz w:val="22"/>
                  <w:szCs w:val="22"/>
                  <w:lang w:val="es-MX"/>
                  <w:rPrChange w:id="114" w:author="Alejandro" w:date="2018-04-18T19:48:00Z">
                    <w:rPr>
                      <w:rFonts w:ascii="Century Gothic" w:hAnsi="Century Gothic" w:cs="Arial"/>
                      <w:sz w:val="24"/>
                      <w:szCs w:val="24"/>
                      <w:lang w:val="es-MX"/>
                    </w:rPr>
                  </w:rPrChange>
                </w:rPr>
                <w:t>ía y análisis de datos.</w:t>
              </w:r>
            </w:ins>
          </w:p>
        </w:tc>
      </w:tr>
      <w:tr w:rsidR="00D345B1" w:rsidRPr="00264175" w14:paraId="403BCE46" w14:textId="77777777" w:rsidTr="002C1C12">
        <w:trPr>
          <w:tblCellSpacing w:w="20" w:type="dxa"/>
        </w:trPr>
        <w:tc>
          <w:tcPr>
            <w:tcW w:w="4753" w:type="dxa"/>
            <w:shd w:val="clear" w:color="auto" w:fill="auto"/>
            <w:vAlign w:val="center"/>
          </w:tcPr>
          <w:p w14:paraId="4D016772" w14:textId="77777777" w:rsidR="00264175" w:rsidRPr="00F722B2" w:rsidRDefault="0030564F" w:rsidP="005131B6">
            <w:pPr>
              <w:jc w:val="both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  <w:r w:rsidRPr="00F722B2">
              <w:rPr>
                <w:rFonts w:ascii="Century Gothic" w:hAnsi="Century Gothic" w:cs="Arial"/>
                <w:sz w:val="22"/>
                <w:szCs w:val="22"/>
              </w:rPr>
              <w:t>Incluir</w:t>
            </w:r>
            <w:r w:rsidR="00D345B1" w:rsidRPr="00F722B2">
              <w:rPr>
                <w:rFonts w:ascii="Century Gothic" w:hAnsi="Century Gothic" w:cs="Arial"/>
                <w:sz w:val="22"/>
                <w:szCs w:val="22"/>
              </w:rPr>
              <w:t xml:space="preserve"> </w:t>
            </w:r>
            <w:r w:rsidR="005131B6">
              <w:rPr>
                <w:rFonts w:ascii="Century Gothic" w:hAnsi="Century Gothic" w:cs="Arial"/>
                <w:sz w:val="22"/>
                <w:szCs w:val="22"/>
              </w:rPr>
              <w:t xml:space="preserve">los </w:t>
            </w:r>
            <w:r w:rsidR="00264175" w:rsidRPr="00F722B2">
              <w:rPr>
                <w:rFonts w:ascii="Century Gothic" w:hAnsi="Century Gothic" w:cs="Arial"/>
                <w:sz w:val="22"/>
                <w:szCs w:val="22"/>
              </w:rPr>
              <w:t>contenidos</w:t>
            </w:r>
            <w:r w:rsidR="00264175" w:rsidRPr="00F722B2">
              <w:rPr>
                <w:rFonts w:ascii="Century Gothic" w:hAnsi="Century Gothic" w:cs="Arial"/>
                <w:sz w:val="22"/>
                <w:szCs w:val="22"/>
                <w:lang w:val="es-MX"/>
              </w:rPr>
              <w:t xml:space="preserve"> temáticos (</w:t>
            </w:r>
            <w:r w:rsidR="00761F48">
              <w:rPr>
                <w:rFonts w:ascii="Century Gothic" w:hAnsi="Century Gothic" w:cs="Arial"/>
                <w:sz w:val="22"/>
                <w:szCs w:val="22"/>
                <w:lang w:val="es-MX"/>
              </w:rPr>
              <w:t xml:space="preserve">especificar temas, subtemas, </w:t>
            </w:r>
            <w:r w:rsidR="00264175" w:rsidRPr="00F722B2">
              <w:rPr>
                <w:rFonts w:ascii="Century Gothic" w:hAnsi="Century Gothic" w:cs="Arial"/>
                <w:sz w:val="22"/>
                <w:szCs w:val="22"/>
                <w:lang w:val="es-MX"/>
              </w:rPr>
              <w:t>tiempos asignados a cada uno)</w:t>
            </w:r>
            <w:r w:rsidR="00C7452D" w:rsidRPr="00F722B2">
              <w:rPr>
                <w:rFonts w:ascii="Century Gothic" w:hAnsi="Century Gothic" w:cs="Arial"/>
                <w:sz w:val="22"/>
                <w:szCs w:val="22"/>
                <w:lang w:val="es-MX"/>
              </w:rPr>
              <w:t xml:space="preserve"> </w:t>
            </w:r>
          </w:p>
        </w:tc>
        <w:tc>
          <w:tcPr>
            <w:tcW w:w="5577" w:type="dxa"/>
            <w:shd w:val="clear" w:color="auto" w:fill="auto"/>
            <w:vAlign w:val="center"/>
          </w:tcPr>
          <w:p w14:paraId="22001336" w14:textId="77777777" w:rsidR="002050D5" w:rsidRDefault="00013138" w:rsidP="002050D5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ins w:id="115" w:author="Alejandro" w:date="2018-04-18T19:07:00Z"/>
              </w:rPr>
            </w:pPr>
            <w:r w:rsidRPr="00F722B2"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 </w:t>
            </w:r>
            <w:ins w:id="116" w:author="Alejandro" w:date="2018-04-18T19:07:00Z">
              <w:r w:rsidR="002050D5">
                <w:t>Teoría de conjuntos</w:t>
              </w:r>
            </w:ins>
          </w:p>
          <w:p w14:paraId="77EDBC94" w14:textId="77777777" w:rsidR="002050D5" w:rsidRDefault="002050D5" w:rsidP="002050D5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117" w:author="Alejandro" w:date="2018-04-18T19:07:00Z"/>
              </w:rPr>
            </w:pPr>
            <w:ins w:id="118" w:author="Alejandro" w:date="2018-04-18T19:07:00Z">
              <w:r>
                <w:t>Espacio muestral</w:t>
              </w:r>
            </w:ins>
          </w:p>
          <w:p w14:paraId="76688248" w14:textId="77777777" w:rsidR="002050D5" w:rsidRDefault="002050D5" w:rsidP="002050D5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119" w:author="Alejandro" w:date="2018-04-18T19:07:00Z"/>
              </w:rPr>
            </w:pPr>
            <w:ins w:id="120" w:author="Alejandro" w:date="2018-04-18T19:07:00Z">
              <w:r>
                <w:t>Elemento vacío</w:t>
              </w:r>
            </w:ins>
          </w:p>
          <w:p w14:paraId="225B0290" w14:textId="77777777" w:rsidR="002050D5" w:rsidRDefault="002050D5" w:rsidP="002050D5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121" w:author="Alejandro" w:date="2018-04-18T19:07:00Z"/>
              </w:rPr>
            </w:pPr>
            <w:ins w:id="122" w:author="Alejandro" w:date="2018-04-18T19:07:00Z">
              <w:r>
                <w:t>Operaciones (Unión, intersección, contención)</w:t>
              </w:r>
            </w:ins>
          </w:p>
          <w:p w14:paraId="187E1246" w14:textId="77777777" w:rsidR="002050D5" w:rsidRDefault="002050D5" w:rsidP="002050D5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ins w:id="123" w:author="Alejandro" w:date="2018-04-18T19:07:00Z"/>
              </w:rPr>
            </w:pPr>
            <w:ins w:id="124" w:author="Alejandro" w:date="2018-04-18T19:07:00Z">
              <w:r>
                <w:t>Combinatorias</w:t>
              </w:r>
            </w:ins>
          </w:p>
          <w:p w14:paraId="378FD79B" w14:textId="77777777" w:rsidR="002050D5" w:rsidRDefault="002050D5" w:rsidP="002050D5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125" w:author="Alejandro" w:date="2018-04-18T19:07:00Z"/>
              </w:rPr>
            </w:pPr>
            <w:ins w:id="126" w:author="Alejandro" w:date="2018-04-18T19:07:00Z">
              <w:r>
                <w:t>Permutaciones</w:t>
              </w:r>
            </w:ins>
          </w:p>
          <w:p w14:paraId="244F166C" w14:textId="77777777" w:rsidR="002050D5" w:rsidRDefault="002050D5" w:rsidP="002050D5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127" w:author="Alejandro" w:date="2018-04-18T19:07:00Z"/>
              </w:rPr>
            </w:pPr>
            <w:ins w:id="128" w:author="Alejandro" w:date="2018-04-18T19:07:00Z">
              <w:r>
                <w:t>Conjuntos ordenados con y sin repetición</w:t>
              </w:r>
            </w:ins>
          </w:p>
          <w:p w14:paraId="091C0128" w14:textId="77777777" w:rsidR="002050D5" w:rsidRDefault="002050D5" w:rsidP="002050D5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129" w:author="Alejandro" w:date="2018-04-18T19:07:00Z"/>
              </w:rPr>
            </w:pPr>
            <w:ins w:id="130" w:author="Alejandro" w:date="2018-04-18T19:07:00Z">
              <w:r>
                <w:t>Conjuntos no ordenados con y sin repetición</w:t>
              </w:r>
            </w:ins>
          </w:p>
          <w:p w14:paraId="12651FCB" w14:textId="77777777" w:rsidR="002050D5" w:rsidRDefault="002050D5" w:rsidP="002050D5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ins w:id="131" w:author="Alejandro" w:date="2018-04-18T19:07:00Z"/>
              </w:rPr>
            </w:pPr>
            <w:ins w:id="132" w:author="Alejandro" w:date="2018-04-18T19:07:00Z">
              <w:r>
                <w:t>Conceptos elementales de la Teoría de la Probabilidad</w:t>
              </w:r>
            </w:ins>
          </w:p>
          <w:p w14:paraId="4C81746E" w14:textId="77777777" w:rsidR="002050D5" w:rsidRDefault="002050D5" w:rsidP="002050D5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133" w:author="Alejandro" w:date="2018-04-18T19:07:00Z"/>
              </w:rPr>
            </w:pPr>
            <w:ins w:id="134" w:author="Alejandro" w:date="2018-04-18T19:07:00Z">
              <w:r>
                <w:t>Fenómenos Aleatorios y Deterministas</w:t>
              </w:r>
            </w:ins>
          </w:p>
          <w:p w14:paraId="1D5C76F5" w14:textId="77777777" w:rsidR="002050D5" w:rsidRDefault="002050D5" w:rsidP="002050D5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135" w:author="Alejandro" w:date="2018-04-18T19:07:00Z"/>
              </w:rPr>
            </w:pPr>
            <w:ins w:id="136" w:author="Alejandro" w:date="2018-04-18T19:07:00Z">
              <w:r>
                <w:t>Espacio Muestral</w:t>
              </w:r>
            </w:ins>
          </w:p>
          <w:p w14:paraId="7F4C440E" w14:textId="77777777" w:rsidR="002050D5" w:rsidRDefault="002050D5" w:rsidP="002050D5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137" w:author="Alejandro" w:date="2018-04-18T19:07:00Z"/>
              </w:rPr>
            </w:pPr>
            <w:ins w:id="138" w:author="Alejandro" w:date="2018-04-18T19:07:00Z">
              <w:r>
                <w:lastRenderedPageBreak/>
                <w:t>Definiciones de Probabilidad</w:t>
              </w:r>
            </w:ins>
          </w:p>
          <w:p w14:paraId="2BDBCFFD" w14:textId="77777777" w:rsidR="002050D5" w:rsidRDefault="002050D5" w:rsidP="002050D5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39" w:author="Alejandro" w:date="2018-04-18T19:07:00Z"/>
              </w:rPr>
            </w:pPr>
            <w:ins w:id="140" w:author="Alejandro" w:date="2018-04-18T19:07:00Z">
              <w:r>
                <w:t>Definición clásica</w:t>
              </w:r>
            </w:ins>
          </w:p>
          <w:p w14:paraId="2AC6DCFA" w14:textId="77777777" w:rsidR="002050D5" w:rsidRDefault="002050D5" w:rsidP="002050D5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41" w:author="Alejandro" w:date="2018-04-18T19:07:00Z"/>
              </w:rPr>
            </w:pPr>
            <w:ins w:id="142" w:author="Alejandro" w:date="2018-04-18T19:07:00Z">
              <w:r>
                <w:t>Definición frecuentista</w:t>
              </w:r>
            </w:ins>
          </w:p>
          <w:p w14:paraId="2A1821E9" w14:textId="77777777" w:rsidR="002050D5" w:rsidRDefault="002050D5" w:rsidP="002050D5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43" w:author="Alejandro" w:date="2018-04-18T19:07:00Z"/>
              </w:rPr>
            </w:pPr>
            <w:ins w:id="144" w:author="Alejandro" w:date="2018-04-18T19:07:00Z">
              <w:r>
                <w:t>Definición subjetiva</w:t>
              </w:r>
            </w:ins>
          </w:p>
          <w:p w14:paraId="7AD9BF3C" w14:textId="77777777" w:rsidR="002050D5" w:rsidRDefault="002050D5" w:rsidP="002050D5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45" w:author="Alejandro" w:date="2018-04-18T19:07:00Z"/>
              </w:rPr>
            </w:pPr>
            <w:ins w:id="146" w:author="Alejandro" w:date="2018-04-18T19:07:00Z">
              <w:r>
                <w:t>Axiomas de probabilidad</w:t>
              </w:r>
            </w:ins>
          </w:p>
          <w:p w14:paraId="0E8A479A" w14:textId="77777777" w:rsidR="002050D5" w:rsidRDefault="002050D5" w:rsidP="002050D5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ins w:id="147" w:author="Alejandro" w:date="2018-04-18T19:07:00Z"/>
              </w:rPr>
            </w:pPr>
            <w:ins w:id="148" w:author="Alejandro" w:date="2018-04-18T19:07:00Z">
              <w:r>
                <w:t xml:space="preserve">Probabilidad </w:t>
              </w:r>
            </w:ins>
          </w:p>
          <w:p w14:paraId="69E99A83" w14:textId="77777777" w:rsidR="002050D5" w:rsidRDefault="002050D5" w:rsidP="002050D5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49" w:author="Alejandro" w:date="2018-04-18T19:07:00Z"/>
              </w:rPr>
            </w:pPr>
            <w:ins w:id="150" w:author="Alejandro" w:date="2018-04-18T19:07:00Z">
              <w:r>
                <w:t>Leyes de  probabilidad</w:t>
              </w:r>
            </w:ins>
          </w:p>
          <w:p w14:paraId="41D97CF0" w14:textId="77777777" w:rsidR="002050D5" w:rsidRDefault="002050D5" w:rsidP="002050D5">
            <w:pPr>
              <w:pStyle w:val="Prrafodelista"/>
              <w:numPr>
                <w:ilvl w:val="3"/>
                <w:numId w:val="15"/>
              </w:numPr>
              <w:spacing w:after="160" w:line="259" w:lineRule="auto"/>
              <w:rPr>
                <w:ins w:id="151" w:author="Alejandro" w:date="2018-04-18T19:07:00Z"/>
              </w:rPr>
            </w:pPr>
            <w:ins w:id="152" w:author="Alejandro" w:date="2018-04-18T19:07:00Z">
              <w:r>
                <w:t>Suma (Dependientes y no dependientes)</w:t>
              </w:r>
            </w:ins>
          </w:p>
          <w:p w14:paraId="4F9AEBDD" w14:textId="77777777" w:rsidR="002050D5" w:rsidRDefault="002050D5" w:rsidP="002050D5">
            <w:pPr>
              <w:pStyle w:val="Prrafodelista"/>
              <w:numPr>
                <w:ilvl w:val="3"/>
                <w:numId w:val="15"/>
              </w:numPr>
              <w:spacing w:after="160" w:line="259" w:lineRule="auto"/>
              <w:rPr>
                <w:ins w:id="153" w:author="Alejandro" w:date="2018-04-18T19:07:00Z"/>
              </w:rPr>
            </w:pPr>
            <w:ins w:id="154" w:author="Alejandro" w:date="2018-04-18T19:07:00Z">
              <w:r>
                <w:t>Producto (Conjunta)</w:t>
              </w:r>
            </w:ins>
          </w:p>
          <w:p w14:paraId="05574D9D" w14:textId="77777777" w:rsidR="002050D5" w:rsidRDefault="002050D5" w:rsidP="002050D5">
            <w:pPr>
              <w:pStyle w:val="Prrafodelista"/>
              <w:numPr>
                <w:ilvl w:val="3"/>
                <w:numId w:val="15"/>
              </w:numPr>
              <w:spacing w:after="160" w:line="259" w:lineRule="auto"/>
              <w:rPr>
                <w:ins w:id="155" w:author="Alejandro" w:date="2018-04-18T19:07:00Z"/>
              </w:rPr>
            </w:pPr>
            <w:ins w:id="156" w:author="Alejandro" w:date="2018-04-18T19:07:00Z">
              <w:r>
                <w:t>Probabilidad total.</w:t>
              </w:r>
            </w:ins>
          </w:p>
          <w:p w14:paraId="014928BA" w14:textId="77777777" w:rsidR="002050D5" w:rsidRDefault="002050D5" w:rsidP="002050D5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57" w:author="Alejandro" w:date="2018-04-18T19:07:00Z"/>
              </w:rPr>
            </w:pPr>
            <w:ins w:id="158" w:author="Alejandro" w:date="2018-04-18T19:07:00Z">
              <w:r>
                <w:t>Probabilidad condicional</w:t>
              </w:r>
            </w:ins>
          </w:p>
          <w:p w14:paraId="6EAC0CE2" w14:textId="77777777" w:rsidR="002050D5" w:rsidRDefault="002050D5" w:rsidP="002050D5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59" w:author="Alejandro" w:date="2018-04-18T19:07:00Z"/>
              </w:rPr>
            </w:pPr>
            <w:ins w:id="160" w:author="Alejandro" w:date="2018-04-18T19:07:00Z">
              <w:r>
                <w:t>Probabilidad marginal y conjunta</w:t>
              </w:r>
            </w:ins>
          </w:p>
          <w:p w14:paraId="59772579" w14:textId="77777777" w:rsidR="002050D5" w:rsidRDefault="002050D5" w:rsidP="002050D5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61" w:author="Alejandro" w:date="2018-04-18T19:07:00Z"/>
              </w:rPr>
            </w:pPr>
            <w:ins w:id="162" w:author="Alejandro" w:date="2018-04-18T19:07:00Z">
              <w:r>
                <w:t>Teorema de Bayes</w:t>
              </w:r>
            </w:ins>
          </w:p>
          <w:p w14:paraId="4AE58393" w14:textId="77777777" w:rsidR="002050D5" w:rsidRDefault="002050D5" w:rsidP="002050D5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ins w:id="163" w:author="Alejandro" w:date="2018-04-18T19:07:00Z"/>
              </w:rPr>
            </w:pPr>
            <w:ins w:id="164" w:author="Alejandro" w:date="2018-04-18T19:07:00Z">
              <w:r>
                <w:t>Variables Aleatorias</w:t>
              </w:r>
            </w:ins>
          </w:p>
          <w:p w14:paraId="61F57877" w14:textId="77777777" w:rsidR="002050D5" w:rsidRDefault="002050D5" w:rsidP="002050D5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165" w:author="Alejandro" w:date="2018-04-18T19:07:00Z"/>
              </w:rPr>
            </w:pPr>
            <w:ins w:id="166" w:author="Alejandro" w:date="2018-04-18T19:07:00Z">
              <w:r>
                <w:t>Valor Esperado</w:t>
              </w:r>
            </w:ins>
          </w:p>
          <w:p w14:paraId="211B53CF" w14:textId="77777777" w:rsidR="002050D5" w:rsidRDefault="002050D5" w:rsidP="002050D5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ins w:id="167" w:author="Alejandro" w:date="2018-04-18T19:07:00Z"/>
              </w:rPr>
            </w:pPr>
            <w:ins w:id="168" w:author="Alejandro" w:date="2018-04-18T19:07:00Z">
              <w:r>
                <w:t>Distribuciones de probabilidad</w:t>
              </w:r>
            </w:ins>
          </w:p>
          <w:p w14:paraId="306AF93A" w14:textId="77777777" w:rsidR="002050D5" w:rsidRDefault="002050D5" w:rsidP="002050D5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169" w:author="Alejandro" w:date="2018-04-18T19:07:00Z"/>
              </w:rPr>
            </w:pPr>
            <w:ins w:id="170" w:author="Alejandro" w:date="2018-04-18T19:07:00Z">
              <w:r>
                <w:t>Tipos de variables</w:t>
              </w:r>
            </w:ins>
          </w:p>
          <w:p w14:paraId="12E7F56C" w14:textId="77777777" w:rsidR="002050D5" w:rsidRDefault="002050D5" w:rsidP="002050D5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71" w:author="Alejandro" w:date="2018-04-18T19:07:00Z"/>
              </w:rPr>
            </w:pPr>
            <w:ins w:id="172" w:author="Alejandro" w:date="2018-04-18T19:07:00Z">
              <w:r>
                <w:t>Finitas e infinitas</w:t>
              </w:r>
            </w:ins>
          </w:p>
          <w:p w14:paraId="67BEF16B" w14:textId="77777777" w:rsidR="002050D5" w:rsidRDefault="002050D5" w:rsidP="002050D5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73" w:author="Alejandro" w:date="2018-04-18T19:07:00Z"/>
              </w:rPr>
            </w:pPr>
            <w:ins w:id="174" w:author="Alejandro" w:date="2018-04-18T19:07:00Z">
              <w:r>
                <w:t>Numerables y no numerables</w:t>
              </w:r>
            </w:ins>
          </w:p>
          <w:p w14:paraId="23409720" w14:textId="77777777" w:rsidR="002050D5" w:rsidRDefault="002050D5" w:rsidP="002050D5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175" w:author="Alejandro" w:date="2018-04-18T19:07:00Z"/>
              </w:rPr>
            </w:pPr>
            <w:ins w:id="176" w:author="Alejandro" w:date="2018-04-18T19:07:00Z">
              <w:r>
                <w:t>Funciones de densidad y masa</w:t>
              </w:r>
            </w:ins>
          </w:p>
          <w:p w14:paraId="7FF266C3" w14:textId="77777777" w:rsidR="002050D5" w:rsidRDefault="002050D5" w:rsidP="002050D5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177" w:author="Alejandro" w:date="2018-04-18T19:07:00Z"/>
              </w:rPr>
            </w:pPr>
            <w:ins w:id="178" w:author="Alejandro" w:date="2018-04-18T19:07:00Z">
              <w:r>
                <w:t>Función de distribución</w:t>
              </w:r>
            </w:ins>
          </w:p>
          <w:p w14:paraId="115D3344" w14:textId="77777777" w:rsidR="002050D5" w:rsidRDefault="002050D5" w:rsidP="002050D5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179" w:author="Alejandro" w:date="2018-04-18T19:07:00Z"/>
              </w:rPr>
            </w:pPr>
            <w:ins w:id="180" w:author="Alejandro" w:date="2018-04-18T19:07:00Z">
              <w:r>
                <w:t>Momentos de una distribución</w:t>
              </w:r>
            </w:ins>
          </w:p>
          <w:p w14:paraId="3F8464E3" w14:textId="2125F8CD" w:rsidR="002050D5" w:rsidRDefault="002050D5" w:rsidP="002050D5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81" w:author="Alejandro" w:date="2018-04-18T19:07:00Z"/>
              </w:rPr>
            </w:pPr>
            <w:ins w:id="182" w:author="Alejandro" w:date="2018-04-18T19:07:00Z">
              <w:r>
                <w:t>Valor Esperado (como el</w:t>
              </w:r>
            </w:ins>
            <w:ins w:id="183" w:author="Alejandro" w:date="2018-04-18T19:14:00Z">
              <w:r>
                <w:t xml:space="preserve"> momento de primer orden centrado en el origen</w:t>
              </w:r>
            </w:ins>
            <w:ins w:id="184" w:author="Alejandro" w:date="2018-04-18T19:07:00Z">
              <w:r>
                <w:t>)</w:t>
              </w:r>
            </w:ins>
          </w:p>
          <w:p w14:paraId="551F203F" w14:textId="77777777" w:rsidR="002050D5" w:rsidRDefault="002050D5" w:rsidP="002050D5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85" w:author="Alejandro" w:date="2018-04-18T19:07:00Z"/>
              </w:rPr>
            </w:pPr>
            <w:ins w:id="186" w:author="Alejandro" w:date="2018-04-18T19:07:00Z">
              <w:r>
                <w:t>Varianza</w:t>
              </w:r>
            </w:ins>
          </w:p>
          <w:p w14:paraId="2624EB2D" w14:textId="77777777" w:rsidR="002050D5" w:rsidRDefault="002050D5" w:rsidP="002050D5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87" w:author="Alejandro" w:date="2018-04-18T19:07:00Z"/>
              </w:rPr>
            </w:pPr>
            <w:ins w:id="188" w:author="Alejandro" w:date="2018-04-18T19:07:00Z">
              <w:r>
                <w:t>Desviación estándar</w:t>
              </w:r>
            </w:ins>
          </w:p>
          <w:p w14:paraId="715EF277" w14:textId="77777777" w:rsidR="002050D5" w:rsidRDefault="002050D5" w:rsidP="002050D5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89" w:author="Alejandro" w:date="2018-04-18T19:07:00Z"/>
              </w:rPr>
            </w:pPr>
            <w:ins w:id="190" w:author="Alejandro" w:date="2018-04-18T19:07:00Z">
              <w:r>
                <w:t>Desviación estándar de la muestra</w:t>
              </w:r>
            </w:ins>
          </w:p>
          <w:p w14:paraId="6288A641" w14:textId="77777777" w:rsidR="002050D5" w:rsidRDefault="002050D5" w:rsidP="002050D5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91" w:author="Alejandro" w:date="2018-04-18T19:07:00Z"/>
              </w:rPr>
            </w:pPr>
            <w:ins w:id="192" w:author="Alejandro" w:date="2018-04-18T19:07:00Z">
              <w:r>
                <w:t>Varianza de la muestra</w:t>
              </w:r>
            </w:ins>
          </w:p>
          <w:p w14:paraId="2F5F0287" w14:textId="77777777" w:rsidR="002050D5" w:rsidRDefault="002050D5" w:rsidP="002050D5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93" w:author="Alejandro" w:date="2018-04-18T19:07:00Z"/>
              </w:rPr>
            </w:pPr>
            <w:ins w:id="194" w:author="Alejandro" w:date="2018-04-18T19:07:00Z">
              <w:r>
                <w:t>Simetría y curtosis</w:t>
              </w:r>
            </w:ins>
          </w:p>
          <w:p w14:paraId="6AF0B2A2" w14:textId="77777777" w:rsidR="002050D5" w:rsidRDefault="002050D5" w:rsidP="002050D5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195" w:author="Alejandro" w:date="2018-04-18T19:07:00Z"/>
              </w:rPr>
            </w:pPr>
            <w:ins w:id="196" w:author="Alejandro" w:date="2018-04-18T19:07:00Z">
              <w:r>
                <w:t xml:space="preserve">Distribuciones </w:t>
              </w:r>
            </w:ins>
          </w:p>
          <w:p w14:paraId="2F01D688" w14:textId="77777777" w:rsidR="002050D5" w:rsidRDefault="002050D5" w:rsidP="002050D5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97" w:author="Alejandro" w:date="2018-04-18T19:07:00Z"/>
              </w:rPr>
            </w:pPr>
            <w:ins w:id="198" w:author="Alejandro" w:date="2018-04-18T19:07:00Z">
              <w:r>
                <w:t>Distribuciones discretas y continuas</w:t>
              </w:r>
            </w:ins>
          </w:p>
          <w:p w14:paraId="748FE59C" w14:textId="77777777" w:rsidR="002050D5" w:rsidRDefault="002050D5" w:rsidP="002050D5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99" w:author="Alejandro" w:date="2018-04-18T19:07:00Z"/>
              </w:rPr>
            </w:pPr>
            <w:ins w:id="200" w:author="Alejandro" w:date="2018-04-18T19:07:00Z">
              <w:r>
                <w:t>Distribución Uniforme (Discreta)</w:t>
              </w:r>
            </w:ins>
          </w:p>
          <w:p w14:paraId="4F689971" w14:textId="77777777" w:rsidR="002050D5" w:rsidRDefault="002050D5" w:rsidP="002050D5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201" w:author="Alejandro" w:date="2018-04-18T19:07:00Z"/>
              </w:rPr>
            </w:pPr>
            <w:ins w:id="202" w:author="Alejandro" w:date="2018-04-18T19:07:00Z">
              <w:r>
                <w:t>Distribución Bernoulli</w:t>
              </w:r>
            </w:ins>
          </w:p>
          <w:p w14:paraId="7AD362FB" w14:textId="77777777" w:rsidR="002050D5" w:rsidRDefault="002050D5" w:rsidP="002050D5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203" w:author="Alejandro" w:date="2018-04-18T19:07:00Z"/>
              </w:rPr>
            </w:pPr>
            <w:ins w:id="204" w:author="Alejandro" w:date="2018-04-18T19:07:00Z">
              <w:r>
                <w:t>Distribución Binomial</w:t>
              </w:r>
            </w:ins>
          </w:p>
          <w:p w14:paraId="1A893CB5" w14:textId="77777777" w:rsidR="002050D5" w:rsidRDefault="002050D5" w:rsidP="002050D5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205" w:author="Alejandro" w:date="2018-04-18T19:07:00Z"/>
              </w:rPr>
            </w:pPr>
            <w:ins w:id="206" w:author="Alejandro" w:date="2018-04-18T19:07:00Z">
              <w:r>
                <w:t>Distribución Pascal</w:t>
              </w:r>
            </w:ins>
          </w:p>
          <w:p w14:paraId="1DEAB99B" w14:textId="77777777" w:rsidR="002050D5" w:rsidRDefault="002050D5" w:rsidP="002050D5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207" w:author="Alejandro" w:date="2018-04-18T19:07:00Z"/>
              </w:rPr>
            </w:pPr>
            <w:ins w:id="208" w:author="Alejandro" w:date="2018-04-18T19:07:00Z">
              <w:r>
                <w:t>Distribución Hipergeométrica</w:t>
              </w:r>
            </w:ins>
          </w:p>
          <w:p w14:paraId="50DF3E95" w14:textId="77777777" w:rsidR="002050D5" w:rsidRDefault="002050D5" w:rsidP="002050D5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209" w:author="Alejandro" w:date="2018-04-18T19:07:00Z"/>
              </w:rPr>
            </w:pPr>
            <w:ins w:id="210" w:author="Alejandro" w:date="2018-04-18T19:07:00Z">
              <w:r>
                <w:t>Distribución Uniforme (Continua)</w:t>
              </w:r>
            </w:ins>
          </w:p>
          <w:p w14:paraId="1F70BAB7" w14:textId="77777777" w:rsidR="002050D5" w:rsidRDefault="002050D5" w:rsidP="002050D5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211" w:author="Alejandro" w:date="2018-04-18T19:07:00Z"/>
              </w:rPr>
            </w:pPr>
            <w:ins w:id="212" w:author="Alejandro" w:date="2018-04-18T19:07:00Z">
              <w:r>
                <w:t>Distribución Beta</w:t>
              </w:r>
            </w:ins>
          </w:p>
          <w:p w14:paraId="42B7B720" w14:textId="77777777" w:rsidR="002050D5" w:rsidRDefault="002050D5" w:rsidP="002050D5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213" w:author="Alejandro" w:date="2018-04-18T19:07:00Z"/>
              </w:rPr>
            </w:pPr>
            <w:ins w:id="214" w:author="Alejandro" w:date="2018-04-18T19:07:00Z">
              <w:r>
                <w:t>Distribución Poisson</w:t>
              </w:r>
            </w:ins>
          </w:p>
          <w:p w14:paraId="1CF92CC1" w14:textId="77777777" w:rsidR="002050D5" w:rsidRDefault="002050D5" w:rsidP="002050D5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215" w:author="Alejandro" w:date="2018-04-18T19:07:00Z"/>
              </w:rPr>
            </w:pPr>
            <w:ins w:id="216" w:author="Alejandro" w:date="2018-04-18T19:07:00Z">
              <w:r>
                <w:t>Distribución Exponencial</w:t>
              </w:r>
            </w:ins>
          </w:p>
          <w:p w14:paraId="1E36B1B2" w14:textId="77777777" w:rsidR="002050D5" w:rsidRDefault="002050D5" w:rsidP="002050D5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217" w:author="Alejandro" w:date="2018-04-18T19:07:00Z"/>
              </w:rPr>
            </w:pPr>
            <w:ins w:id="218" w:author="Alejandro" w:date="2018-04-18T19:07:00Z">
              <w:r>
                <w:t>Distribucón Gamma</w:t>
              </w:r>
            </w:ins>
          </w:p>
          <w:p w14:paraId="334BBB61" w14:textId="77777777" w:rsidR="002050D5" w:rsidRDefault="002050D5" w:rsidP="002050D5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219" w:author="Alejandro" w:date="2018-04-18T19:07:00Z"/>
              </w:rPr>
            </w:pPr>
            <w:ins w:id="220" w:author="Alejandro" w:date="2018-04-18T19:07:00Z">
              <w:r>
                <w:t>Distribuciones Erlang</w:t>
              </w:r>
            </w:ins>
          </w:p>
          <w:p w14:paraId="7B60372D" w14:textId="77777777" w:rsidR="002050D5" w:rsidRDefault="002050D5" w:rsidP="002050D5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221" w:author="Alejandro" w:date="2018-04-18T19:07:00Z"/>
              </w:rPr>
            </w:pPr>
            <w:ins w:id="222" w:author="Alejandro" w:date="2018-04-18T19:07:00Z">
              <w:r>
                <w:t>Distribución Gaussiana</w:t>
              </w:r>
            </w:ins>
          </w:p>
          <w:p w14:paraId="3531A95E" w14:textId="77777777" w:rsidR="002050D5" w:rsidRDefault="002050D5" w:rsidP="002050D5">
            <w:pPr>
              <w:pStyle w:val="Prrafodelista"/>
              <w:numPr>
                <w:ilvl w:val="3"/>
                <w:numId w:val="15"/>
              </w:numPr>
              <w:spacing w:after="160" w:line="259" w:lineRule="auto"/>
              <w:rPr>
                <w:ins w:id="223" w:author="Alejandro" w:date="2018-04-18T19:07:00Z"/>
              </w:rPr>
            </w:pPr>
            <w:ins w:id="224" w:author="Alejandro" w:date="2018-04-18T19:07:00Z">
              <w:r>
                <w:t>T de student</w:t>
              </w:r>
            </w:ins>
          </w:p>
          <w:p w14:paraId="4D3B43E7" w14:textId="77777777" w:rsidR="002050D5" w:rsidRDefault="002050D5" w:rsidP="002050D5">
            <w:pPr>
              <w:pStyle w:val="Prrafodelista"/>
              <w:numPr>
                <w:ilvl w:val="3"/>
                <w:numId w:val="15"/>
              </w:numPr>
              <w:spacing w:after="160" w:line="259" w:lineRule="auto"/>
              <w:rPr>
                <w:ins w:id="225" w:author="Alejandro" w:date="2018-04-18T19:07:00Z"/>
              </w:rPr>
            </w:pPr>
            <w:ins w:id="226" w:author="Alejandro" w:date="2018-04-18T19:07:00Z">
              <w:r>
                <w:t>F de Snedecor</w:t>
              </w:r>
            </w:ins>
          </w:p>
          <w:p w14:paraId="75A8DD11" w14:textId="77777777" w:rsidR="002050D5" w:rsidRDefault="002050D5" w:rsidP="002050D5">
            <w:pPr>
              <w:pStyle w:val="Prrafodelista"/>
              <w:numPr>
                <w:ilvl w:val="3"/>
                <w:numId w:val="15"/>
              </w:numPr>
              <w:spacing w:after="160" w:line="259" w:lineRule="auto"/>
              <w:rPr>
                <w:ins w:id="227" w:author="Alejandro" w:date="2018-04-18T19:07:00Z"/>
              </w:rPr>
            </w:pPr>
            <w:ins w:id="228" w:author="Alejandro" w:date="2018-04-18T19:07:00Z">
              <w:r>
                <w:t>Ji cuadrada</w:t>
              </w:r>
            </w:ins>
          </w:p>
          <w:p w14:paraId="6A35C172" w14:textId="77777777" w:rsidR="002050D5" w:rsidRDefault="002050D5" w:rsidP="002050D5">
            <w:pPr>
              <w:pStyle w:val="Prrafodelista"/>
              <w:numPr>
                <w:ilvl w:val="3"/>
                <w:numId w:val="15"/>
              </w:numPr>
              <w:spacing w:after="160" w:line="259" w:lineRule="auto"/>
              <w:rPr>
                <w:ins w:id="229" w:author="Alejandro" w:date="2018-04-18T19:07:00Z"/>
              </w:rPr>
            </w:pPr>
            <w:ins w:id="230" w:author="Alejandro" w:date="2018-04-18T19:07:00Z">
              <w:r>
                <w:t>Cauchy</w:t>
              </w:r>
            </w:ins>
          </w:p>
          <w:p w14:paraId="2B4B1E63" w14:textId="77777777" w:rsidR="002050D5" w:rsidRDefault="002050D5" w:rsidP="002050D5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ins w:id="231" w:author="Alejandro" w:date="2018-04-18T19:07:00Z"/>
              </w:rPr>
            </w:pPr>
            <w:ins w:id="232" w:author="Alejandro" w:date="2018-04-18T19:07:00Z">
              <w:r>
                <w:t>Aproximación a la Gaussiana</w:t>
              </w:r>
            </w:ins>
          </w:p>
          <w:p w14:paraId="7BD98BFC" w14:textId="77777777" w:rsidR="002050D5" w:rsidRDefault="002050D5" w:rsidP="002050D5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233" w:author="Alejandro" w:date="2018-04-18T19:07:00Z"/>
              </w:rPr>
            </w:pPr>
            <w:ins w:id="234" w:author="Alejandro" w:date="2018-04-18T19:07:00Z">
              <w:r>
                <w:t>Relación entre Binomial y Gaussiana</w:t>
              </w:r>
            </w:ins>
          </w:p>
          <w:p w14:paraId="63DC4273" w14:textId="77777777" w:rsidR="002050D5" w:rsidRDefault="002050D5" w:rsidP="002050D5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235" w:author="Alejandro" w:date="2018-04-18T19:07:00Z"/>
              </w:rPr>
            </w:pPr>
            <w:ins w:id="236" w:author="Alejandro" w:date="2018-04-18T19:07:00Z">
              <w:r>
                <w:t>Ley de los grandes números</w:t>
              </w:r>
            </w:ins>
          </w:p>
          <w:p w14:paraId="13EE1204" w14:textId="77777777" w:rsidR="002050D5" w:rsidRDefault="002050D5" w:rsidP="002050D5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237" w:author="Alejandro" w:date="2018-04-18T19:07:00Z"/>
              </w:rPr>
            </w:pPr>
            <w:ins w:id="238" w:author="Alejandro" w:date="2018-04-18T19:07:00Z">
              <w:r>
                <w:t>Relación entre Poisson y Gaussiana</w:t>
              </w:r>
            </w:ins>
          </w:p>
          <w:p w14:paraId="2F35EDEF" w14:textId="77777777" w:rsidR="002050D5" w:rsidRDefault="002050D5" w:rsidP="002050D5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239" w:author="Alejandro" w:date="2018-04-18T19:07:00Z"/>
              </w:rPr>
            </w:pPr>
            <w:ins w:id="240" w:author="Alejandro" w:date="2018-04-18T19:07:00Z">
              <w:r>
                <w:t>Relación entre Poisson, Binomial y Gaussiana</w:t>
              </w:r>
            </w:ins>
          </w:p>
          <w:p w14:paraId="42F5B26E" w14:textId="77777777" w:rsidR="002050D5" w:rsidRDefault="002050D5" w:rsidP="002050D5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241" w:author="Alejandro" w:date="2018-04-18T19:07:00Z"/>
              </w:rPr>
            </w:pPr>
            <w:ins w:id="242" w:author="Alejandro" w:date="2018-04-18T19:07:00Z">
              <w:r>
                <w:t>Teorema de límite central</w:t>
              </w:r>
            </w:ins>
          </w:p>
          <w:p w14:paraId="66CB002C" w14:textId="77777777" w:rsidR="002050D5" w:rsidRDefault="002050D5" w:rsidP="002050D5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ins w:id="243" w:author="Alejandro" w:date="2018-04-18T19:07:00Z"/>
              </w:rPr>
            </w:pPr>
            <w:ins w:id="244" w:author="Alejandro" w:date="2018-04-18T19:07:00Z">
              <w:r>
                <w:t>Propiedades de los estimadores</w:t>
              </w:r>
            </w:ins>
          </w:p>
          <w:p w14:paraId="49EA6544" w14:textId="77777777" w:rsidR="00013138" w:rsidRPr="00F722B2" w:rsidRDefault="00013138" w:rsidP="00F722B2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</w:p>
        </w:tc>
      </w:tr>
      <w:tr w:rsidR="00D345B1" w:rsidRPr="00264175" w14:paraId="11F3D002" w14:textId="77777777" w:rsidTr="002C1C12">
        <w:trPr>
          <w:tblCellSpacing w:w="20" w:type="dxa"/>
        </w:trPr>
        <w:tc>
          <w:tcPr>
            <w:tcW w:w="4753" w:type="dxa"/>
            <w:shd w:val="clear" w:color="auto" w:fill="auto"/>
            <w:vAlign w:val="center"/>
          </w:tcPr>
          <w:p w14:paraId="516534D6" w14:textId="77777777" w:rsidR="008B2F94" w:rsidRPr="00F722B2" w:rsidRDefault="008B2F94" w:rsidP="0030564F">
            <w:pPr>
              <w:jc w:val="both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  <w:r w:rsidRPr="00F722B2">
              <w:rPr>
                <w:rFonts w:ascii="Century Gothic" w:hAnsi="Century Gothic" w:cs="Arial"/>
                <w:sz w:val="22"/>
                <w:szCs w:val="22"/>
                <w:lang w:val="es-MX"/>
              </w:rPr>
              <w:lastRenderedPageBreak/>
              <w:t>Bibliografía relacionada con la propuesta (formato APA)</w:t>
            </w:r>
          </w:p>
        </w:tc>
        <w:tc>
          <w:tcPr>
            <w:tcW w:w="5577" w:type="dxa"/>
            <w:shd w:val="clear" w:color="auto" w:fill="auto"/>
            <w:vAlign w:val="center"/>
          </w:tcPr>
          <w:p w14:paraId="32A8D4AD" w14:textId="757DFE23" w:rsidR="008B2F94" w:rsidRPr="00264175" w:rsidRDefault="0025553A" w:rsidP="00DA63F6">
            <w:pPr>
              <w:ind w:left="709" w:hanging="709"/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  <w:pPrChange w:id="245" w:author="Alejandro" w:date="2018-04-18T19:23:00Z">
                <w:pPr>
                  <w:ind w:left="709" w:hanging="709"/>
                  <w:jc w:val="both"/>
                </w:pPr>
              </w:pPrChange>
            </w:pPr>
            <w:r w:rsidRPr="0025553A"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 </w:t>
            </w:r>
            <w:ins w:id="246" w:author="Alejandro" w:date="2018-04-18T19:23:00Z">
              <w:r w:rsidR="00DA63F6">
                <w:rPr>
                  <w:rFonts w:ascii="Arial" w:hAnsi="Arial" w:cs="Arial"/>
                  <w:color w:val="222222"/>
                  <w:shd w:val="clear" w:color="auto" w:fill="FFFFFF"/>
                </w:rPr>
                <w:t>Rincón, L. (2013). Introducción a la probabilidad. </w:t>
              </w:r>
              <w:r w:rsidR="00DA63F6">
                <w:rPr>
                  <w:rFonts w:ascii="Arial" w:hAnsi="Arial" w:cs="Arial"/>
                  <w:i/>
                  <w:iCs/>
                  <w:color w:val="222222"/>
                  <w:shd w:val="clear" w:color="auto" w:fill="FFFFFF"/>
                </w:rPr>
                <w:t>Departamento de Matemáticas, Facultad de</w:t>
              </w:r>
              <w:r w:rsidR="00DA63F6">
                <w:rPr>
                  <w:rFonts w:ascii="Arial" w:hAnsi="Arial" w:cs="Arial"/>
                  <w:i/>
                  <w:iCs/>
                  <w:color w:val="222222"/>
                  <w:shd w:val="clear" w:color="auto" w:fill="FFFFFF"/>
                </w:rPr>
                <w:t xml:space="preserve"> </w:t>
              </w:r>
              <w:r w:rsidR="00DA63F6">
                <w:rPr>
                  <w:rFonts w:ascii="Arial" w:hAnsi="Arial" w:cs="Arial"/>
                  <w:i/>
                  <w:iCs/>
                  <w:color w:val="222222"/>
                  <w:shd w:val="clear" w:color="auto" w:fill="FFFFFF"/>
                </w:rPr>
                <w:t>ciencias UNA</w:t>
              </w:r>
              <w:r w:rsidR="00DA63F6">
                <w:rPr>
                  <w:rFonts w:ascii="Arial" w:hAnsi="Arial" w:cs="Arial"/>
                  <w:i/>
                  <w:iCs/>
                  <w:color w:val="222222"/>
                  <w:shd w:val="clear" w:color="auto" w:fill="FFFFFF"/>
                </w:rPr>
                <w:t>M</w:t>
              </w:r>
              <w:r w:rsidR="00DA63F6">
                <w:rPr>
                  <w:rFonts w:ascii="Arial" w:hAnsi="Arial" w:cs="Arial"/>
                  <w:color w:val="222222"/>
                  <w:shd w:val="clear" w:color="auto" w:fill="FFFFFF"/>
                </w:rPr>
                <w:t>.</w:t>
              </w:r>
            </w:ins>
          </w:p>
        </w:tc>
      </w:tr>
      <w:tr w:rsidR="00D345B1" w:rsidRPr="00264175" w14:paraId="5F83EF6F" w14:textId="77777777" w:rsidTr="002C1C12">
        <w:trPr>
          <w:tblCellSpacing w:w="20" w:type="dxa"/>
        </w:trPr>
        <w:tc>
          <w:tcPr>
            <w:tcW w:w="4753" w:type="dxa"/>
            <w:shd w:val="clear" w:color="auto" w:fill="auto"/>
            <w:vAlign w:val="center"/>
          </w:tcPr>
          <w:p w14:paraId="517FAA6D" w14:textId="77777777" w:rsidR="00264175" w:rsidRPr="00F722B2" w:rsidRDefault="0030564F" w:rsidP="00191E4D">
            <w:pPr>
              <w:jc w:val="both"/>
              <w:rPr>
                <w:rFonts w:ascii="Century Gothic" w:hAnsi="Century Gothic" w:cs="Arial"/>
                <w:bCs/>
                <w:sz w:val="22"/>
                <w:szCs w:val="22"/>
                <w:lang w:val="es-MX"/>
              </w:rPr>
            </w:pPr>
            <w:r w:rsidRPr="00F722B2">
              <w:rPr>
                <w:rFonts w:ascii="Century Gothic" w:hAnsi="Century Gothic" w:cs="Arial"/>
                <w:sz w:val="22"/>
                <w:szCs w:val="22"/>
                <w:lang w:val="es-MX"/>
              </w:rPr>
              <w:lastRenderedPageBreak/>
              <w:t>Describa el m</w:t>
            </w:r>
            <w:r w:rsidR="00264175" w:rsidRPr="00F722B2">
              <w:rPr>
                <w:rFonts w:ascii="Century Gothic" w:hAnsi="Century Gothic" w:cs="Arial"/>
                <w:bCs/>
                <w:sz w:val="22"/>
                <w:szCs w:val="22"/>
                <w:lang w:val="es-MX"/>
              </w:rPr>
              <w:t>étodo de evaluación en el curso</w:t>
            </w:r>
          </w:p>
        </w:tc>
        <w:tc>
          <w:tcPr>
            <w:tcW w:w="5577" w:type="dxa"/>
            <w:shd w:val="clear" w:color="auto" w:fill="auto"/>
            <w:vAlign w:val="center"/>
          </w:tcPr>
          <w:p w14:paraId="29B9FF4D" w14:textId="7D8B6B10" w:rsidR="00264175" w:rsidRPr="00264175" w:rsidRDefault="00DA63F6" w:rsidP="00191E4D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ins w:id="247" w:author="Alejandro" w:date="2018-04-18T19:24:00Z">
              <w:r>
                <w:rPr>
                  <w:rFonts w:ascii="Century Gothic" w:hAnsi="Century Gothic" w:cs="Arial"/>
                  <w:sz w:val="24"/>
                  <w:szCs w:val="24"/>
                  <w:lang w:val="es-MX"/>
                </w:rPr>
                <w:t>Ejercicios en clase.</w:t>
              </w:r>
            </w:ins>
          </w:p>
        </w:tc>
      </w:tr>
      <w:tr w:rsidR="00D345B1" w:rsidRPr="00264175" w14:paraId="31821E67" w14:textId="77777777" w:rsidTr="002C1C12">
        <w:trPr>
          <w:tblCellSpacing w:w="20" w:type="dxa"/>
        </w:trPr>
        <w:tc>
          <w:tcPr>
            <w:tcW w:w="4753" w:type="dxa"/>
            <w:shd w:val="clear" w:color="auto" w:fill="auto"/>
            <w:vAlign w:val="center"/>
          </w:tcPr>
          <w:p w14:paraId="63855395" w14:textId="77777777" w:rsidR="00264175" w:rsidRPr="00F722B2" w:rsidRDefault="0030564F" w:rsidP="0030564F">
            <w:pPr>
              <w:jc w:val="both"/>
              <w:rPr>
                <w:rFonts w:ascii="Century Gothic" w:hAnsi="Century Gothic" w:cs="Arial"/>
                <w:bCs/>
                <w:sz w:val="22"/>
                <w:szCs w:val="22"/>
                <w:lang w:val="es-MX"/>
              </w:rPr>
            </w:pPr>
            <w:r w:rsidRPr="00F722B2">
              <w:rPr>
                <w:rFonts w:ascii="Century Gothic" w:hAnsi="Century Gothic" w:cs="Arial"/>
                <w:bCs/>
                <w:sz w:val="22"/>
                <w:szCs w:val="22"/>
                <w:lang w:val="es-MX"/>
              </w:rPr>
              <w:t>Incluya i</w:t>
            </w:r>
            <w:r w:rsidR="00264175" w:rsidRPr="00F722B2">
              <w:rPr>
                <w:rFonts w:ascii="Century Gothic" w:hAnsi="Century Gothic" w:cs="Arial"/>
                <w:bCs/>
                <w:sz w:val="22"/>
                <w:szCs w:val="22"/>
                <w:lang w:val="es-MX"/>
              </w:rPr>
              <w:t>nformación adicional</w:t>
            </w:r>
          </w:p>
        </w:tc>
        <w:tc>
          <w:tcPr>
            <w:tcW w:w="5577" w:type="dxa"/>
            <w:shd w:val="clear" w:color="auto" w:fill="auto"/>
            <w:vAlign w:val="center"/>
          </w:tcPr>
          <w:p w14:paraId="0CE4684E" w14:textId="209A55E1" w:rsidR="00264175" w:rsidRPr="00264175" w:rsidRDefault="00EF257A" w:rsidP="00191E4D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ins w:id="248" w:author="Alejandro" w:date="2018-04-18T19:41:00Z">
              <w:r>
                <w:rPr>
                  <w:rFonts w:ascii="Century Gothic" w:hAnsi="Century Gothic" w:cs="Arial"/>
                  <w:sz w:val="24"/>
                  <w:szCs w:val="24"/>
                  <w:lang w:val="es-MX"/>
                </w:rPr>
                <w:t>El curso forma parte del conjunto de trabajos desarrollados en el Laboratorio 25 del Dr Arturo Bouzas por fomentar el desarrollo de habilidades y conocimientos necesarios para trabajar con la Psicolog</w:t>
              </w:r>
            </w:ins>
            <w:ins w:id="249" w:author="Alejandro" w:date="2018-04-18T19:44:00Z">
              <w:r>
                <w:rPr>
                  <w:rFonts w:ascii="Century Gothic" w:hAnsi="Century Gothic" w:cs="Arial"/>
                  <w:sz w:val="24"/>
                  <w:szCs w:val="24"/>
                  <w:lang w:val="es-MX"/>
                </w:rPr>
                <w:t>ía como disciplina científica.</w:t>
              </w:r>
            </w:ins>
          </w:p>
        </w:tc>
      </w:tr>
      <w:tr w:rsidR="00D345B1" w:rsidRPr="00264175" w14:paraId="54795C6F" w14:textId="77777777" w:rsidTr="002C1C12">
        <w:trPr>
          <w:trHeight w:val="885"/>
          <w:tblCellSpacing w:w="20" w:type="dxa"/>
        </w:trPr>
        <w:tc>
          <w:tcPr>
            <w:tcW w:w="4753" w:type="dxa"/>
            <w:shd w:val="clear" w:color="auto" w:fill="auto"/>
            <w:vAlign w:val="center"/>
          </w:tcPr>
          <w:p w14:paraId="67D51362" w14:textId="77777777" w:rsidR="008B2F94" w:rsidRPr="00F722B2" w:rsidRDefault="00790121" w:rsidP="00191E4D">
            <w:pPr>
              <w:jc w:val="both"/>
              <w:rPr>
                <w:rFonts w:ascii="Century Gothic" w:hAnsi="Century Gothic" w:cs="Arial"/>
                <w:sz w:val="22"/>
                <w:szCs w:val="22"/>
              </w:rPr>
            </w:pPr>
            <w:r w:rsidRPr="00F722B2">
              <w:rPr>
                <w:rFonts w:ascii="Century Gothic" w:hAnsi="Century Gothic" w:cs="Arial"/>
                <w:sz w:val="22"/>
                <w:szCs w:val="22"/>
              </w:rPr>
              <w:t>De los recursos de la DEP, s</w:t>
            </w:r>
            <w:r w:rsidR="0030564F" w:rsidRPr="00F722B2">
              <w:rPr>
                <w:rFonts w:ascii="Century Gothic" w:hAnsi="Century Gothic" w:cs="Arial"/>
                <w:sz w:val="22"/>
                <w:szCs w:val="22"/>
              </w:rPr>
              <w:t>eñale si requiere a</w:t>
            </w:r>
            <w:r w:rsidR="008B2F94" w:rsidRPr="00F722B2">
              <w:rPr>
                <w:rFonts w:ascii="Century Gothic" w:hAnsi="Century Gothic" w:cs="Arial"/>
                <w:sz w:val="22"/>
                <w:szCs w:val="22"/>
              </w:rPr>
              <w:t xml:space="preserve">poyo audiovisual </w:t>
            </w:r>
          </w:p>
          <w:p w14:paraId="745578C1" w14:textId="77777777" w:rsidR="008B2F94" w:rsidRPr="00F722B2" w:rsidRDefault="00264175" w:rsidP="00CD4E82">
            <w:pPr>
              <w:jc w:val="both"/>
              <w:rPr>
                <w:rFonts w:ascii="Century Gothic" w:hAnsi="Century Gothic" w:cs="Arial"/>
                <w:sz w:val="22"/>
                <w:szCs w:val="22"/>
              </w:rPr>
            </w:pPr>
            <w:r w:rsidRPr="00F722B2">
              <w:rPr>
                <w:rFonts w:ascii="Century Gothic" w:hAnsi="Century Gothic" w:cs="Arial"/>
                <w:sz w:val="22"/>
                <w:szCs w:val="22"/>
              </w:rPr>
              <w:t>*</w:t>
            </w:r>
            <w:r w:rsidRPr="00654678">
              <w:rPr>
                <w:rFonts w:ascii="Century Gothic" w:hAnsi="Century Gothic" w:cs="Arial"/>
                <w:sz w:val="18"/>
                <w:szCs w:val="22"/>
              </w:rPr>
              <w:t>tener en cuenta que está sujeto a la disponibilidad</w:t>
            </w:r>
          </w:p>
        </w:tc>
        <w:tc>
          <w:tcPr>
            <w:tcW w:w="5577" w:type="dxa"/>
            <w:shd w:val="clear" w:color="auto" w:fill="auto"/>
            <w:vAlign w:val="center"/>
          </w:tcPr>
          <w:p w14:paraId="0E06825F" w14:textId="0EF773ED" w:rsidR="008B2F94" w:rsidRPr="00264175" w:rsidRDefault="00264175" w:rsidP="00264175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264175">
              <w:rPr>
                <w:rFonts w:ascii="Century Gothic" w:hAnsi="Century Gothic" w:cs="Arial"/>
                <w:sz w:val="24"/>
                <w:szCs w:val="24"/>
              </w:rPr>
              <w:t xml:space="preserve">( </w:t>
            </w:r>
            <w:ins w:id="250" w:author="Alejandro" w:date="2018-04-18T19:24:00Z">
              <w:r w:rsidR="00DA63F6">
                <w:rPr>
                  <w:rFonts w:ascii="Century Gothic" w:hAnsi="Century Gothic" w:cs="Arial"/>
                  <w:sz w:val="24"/>
                  <w:szCs w:val="24"/>
                </w:rPr>
                <w:t>X</w:t>
              </w:r>
            </w:ins>
            <w:del w:id="251" w:author="Alejandro" w:date="2018-04-18T19:24:00Z">
              <w:r w:rsidR="00F722B2" w:rsidDel="00DA63F6">
                <w:rPr>
                  <w:rFonts w:ascii="Century Gothic" w:hAnsi="Century Gothic" w:cs="Arial"/>
                  <w:sz w:val="24"/>
                  <w:szCs w:val="24"/>
                </w:rPr>
                <w:delText xml:space="preserve"> </w:delText>
              </w:r>
            </w:del>
            <w:r w:rsidRPr="00264175">
              <w:rPr>
                <w:rFonts w:ascii="Century Gothic" w:hAnsi="Century Gothic" w:cs="Arial"/>
                <w:sz w:val="24"/>
                <w:szCs w:val="24"/>
              </w:rPr>
              <w:t xml:space="preserve"> ) </w:t>
            </w:r>
            <w:r w:rsidR="008B2F94" w:rsidRPr="00264175">
              <w:rPr>
                <w:rFonts w:ascii="Century Gothic" w:hAnsi="Century Gothic" w:cs="Arial"/>
                <w:sz w:val="24"/>
                <w:szCs w:val="24"/>
                <w:lang w:val="es-MX"/>
              </w:rPr>
              <w:t>cañón</w:t>
            </w:r>
          </w:p>
          <w:p w14:paraId="2AC42C89" w14:textId="3415ABED" w:rsidR="008B2F94" w:rsidRPr="00264175" w:rsidRDefault="00264175" w:rsidP="00264175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264175">
              <w:rPr>
                <w:rFonts w:ascii="Century Gothic" w:hAnsi="Century Gothic" w:cs="Arial"/>
                <w:sz w:val="24"/>
                <w:szCs w:val="24"/>
              </w:rPr>
              <w:t xml:space="preserve">( </w:t>
            </w:r>
            <w:del w:id="252" w:author="Alejandro" w:date="2018-04-18T19:24:00Z">
              <w:r w:rsidR="00F722B2" w:rsidDel="00DA63F6">
                <w:rPr>
                  <w:rFonts w:ascii="Century Gothic" w:hAnsi="Century Gothic" w:cs="Arial"/>
                  <w:sz w:val="24"/>
                  <w:szCs w:val="24"/>
                </w:rPr>
                <w:delText xml:space="preserve"> </w:delText>
              </w:r>
              <w:r w:rsidRPr="00264175" w:rsidDel="00DA63F6">
                <w:rPr>
                  <w:rFonts w:ascii="Century Gothic" w:hAnsi="Century Gothic" w:cs="Arial"/>
                  <w:sz w:val="24"/>
                  <w:szCs w:val="24"/>
                </w:rPr>
                <w:delText xml:space="preserve"> </w:delText>
              </w:r>
            </w:del>
            <w:r w:rsidRPr="00264175">
              <w:rPr>
                <w:rFonts w:ascii="Century Gothic" w:hAnsi="Century Gothic" w:cs="Arial"/>
                <w:sz w:val="24"/>
                <w:szCs w:val="24"/>
              </w:rPr>
              <w:t xml:space="preserve">) </w:t>
            </w:r>
            <w:r w:rsidR="008B2F94" w:rsidRPr="00264175">
              <w:rPr>
                <w:rFonts w:ascii="Century Gothic" w:hAnsi="Century Gothic" w:cs="Arial"/>
                <w:sz w:val="24"/>
                <w:szCs w:val="24"/>
                <w:lang w:val="es-MX"/>
              </w:rPr>
              <w:t>computadora portátil</w:t>
            </w:r>
          </w:p>
          <w:p w14:paraId="42ED5C2F" w14:textId="6356526D" w:rsidR="008B2F94" w:rsidRPr="00264175" w:rsidRDefault="00264175" w:rsidP="00264175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264175">
              <w:rPr>
                <w:rFonts w:ascii="Century Gothic" w:hAnsi="Century Gothic" w:cs="Arial"/>
                <w:sz w:val="24"/>
                <w:szCs w:val="24"/>
              </w:rPr>
              <w:t>(</w:t>
            </w:r>
            <w:del w:id="253" w:author="Alejandro" w:date="2018-04-18T19:24:00Z">
              <w:r w:rsidR="00F722B2" w:rsidDel="00DA63F6">
                <w:rPr>
                  <w:rFonts w:ascii="Century Gothic" w:hAnsi="Century Gothic" w:cs="Arial"/>
                  <w:sz w:val="24"/>
                  <w:szCs w:val="24"/>
                </w:rPr>
                <w:delText xml:space="preserve"> </w:delText>
              </w:r>
              <w:r w:rsidRPr="00264175" w:rsidDel="00DA63F6">
                <w:rPr>
                  <w:rFonts w:ascii="Century Gothic" w:hAnsi="Century Gothic" w:cs="Arial"/>
                  <w:sz w:val="24"/>
                  <w:szCs w:val="24"/>
                </w:rPr>
                <w:delText xml:space="preserve"> </w:delText>
              </w:r>
            </w:del>
            <w:r w:rsidRPr="00264175">
              <w:rPr>
                <w:rFonts w:ascii="Century Gothic" w:hAnsi="Century Gothic" w:cs="Arial"/>
                <w:sz w:val="24"/>
                <w:szCs w:val="24"/>
              </w:rPr>
              <w:t xml:space="preserve"> ) </w:t>
            </w:r>
            <w:r w:rsidR="008B2F94" w:rsidRPr="00264175">
              <w:rPr>
                <w:rFonts w:ascii="Century Gothic" w:hAnsi="Century Gothic" w:cs="Arial"/>
                <w:sz w:val="24"/>
                <w:szCs w:val="24"/>
                <w:lang w:val="es-MX"/>
              </w:rPr>
              <w:t>aula de cómputo</w:t>
            </w:r>
          </w:p>
          <w:p w14:paraId="26F65DCE" w14:textId="77777777" w:rsidR="008B2F94" w:rsidRPr="00264175" w:rsidRDefault="00264175" w:rsidP="00264175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264175">
              <w:rPr>
                <w:rFonts w:ascii="Century Gothic" w:hAnsi="Century Gothic" w:cs="Arial"/>
                <w:sz w:val="24"/>
                <w:szCs w:val="24"/>
              </w:rPr>
              <w:t>(</w:t>
            </w:r>
            <w:del w:id="254" w:author="Alejandro" w:date="2018-04-18T19:48:00Z">
              <w:r w:rsidR="00F722B2" w:rsidDel="00A81AA2">
                <w:rPr>
                  <w:rFonts w:ascii="Century Gothic" w:hAnsi="Century Gothic" w:cs="Arial"/>
                  <w:sz w:val="24"/>
                  <w:szCs w:val="24"/>
                </w:rPr>
                <w:delText xml:space="preserve"> </w:delText>
              </w:r>
              <w:r w:rsidRPr="00264175" w:rsidDel="00A81AA2">
                <w:rPr>
                  <w:rFonts w:ascii="Century Gothic" w:hAnsi="Century Gothic" w:cs="Arial"/>
                  <w:sz w:val="24"/>
                  <w:szCs w:val="24"/>
                </w:rPr>
                <w:delText xml:space="preserve"> </w:delText>
              </w:r>
            </w:del>
            <w:r w:rsidRPr="00264175">
              <w:rPr>
                <w:rFonts w:ascii="Century Gothic" w:hAnsi="Century Gothic" w:cs="Arial"/>
                <w:sz w:val="24"/>
                <w:szCs w:val="24"/>
              </w:rPr>
              <w:t xml:space="preserve"> ) </w:t>
            </w:r>
            <w:r w:rsidR="008B2F94" w:rsidRPr="00264175">
              <w:rPr>
                <w:rFonts w:ascii="Century Gothic" w:hAnsi="Century Gothic" w:cs="Arial"/>
                <w:sz w:val="24"/>
                <w:szCs w:val="24"/>
                <w:lang w:val="es-MX"/>
              </w:rPr>
              <w:t>otro___________</w:t>
            </w:r>
          </w:p>
        </w:tc>
      </w:tr>
    </w:tbl>
    <w:p w14:paraId="4EDBFBCB" w14:textId="2D4235EF" w:rsidR="00901C5B" w:rsidDel="00A81AA2" w:rsidRDefault="00901C5B" w:rsidP="00D345B1">
      <w:pPr>
        <w:tabs>
          <w:tab w:val="left" w:pos="2867"/>
        </w:tabs>
        <w:rPr>
          <w:del w:id="255" w:author="Alejandro" w:date="2018-04-18T19:47:00Z"/>
          <w:rFonts w:ascii="Century Gothic" w:hAnsi="Century Gothic" w:cs="ArialNarrow,Bold"/>
          <w:b/>
          <w:bCs/>
          <w:sz w:val="24"/>
          <w:szCs w:val="24"/>
        </w:rPr>
      </w:pPr>
    </w:p>
    <w:p w14:paraId="6857830B" w14:textId="27CB45D9" w:rsidR="00CB5928" w:rsidDel="00A81AA2" w:rsidRDefault="0030564F" w:rsidP="0030564F">
      <w:pPr>
        <w:tabs>
          <w:tab w:val="left" w:pos="3757"/>
        </w:tabs>
        <w:rPr>
          <w:del w:id="256" w:author="Alejandro" w:date="2018-04-18T19:47:00Z"/>
          <w:rFonts w:ascii="Century Gothic" w:hAnsi="Century Gothic" w:cs="Arial"/>
          <w:lang w:val="es-MX"/>
        </w:rPr>
      </w:pPr>
      <w:del w:id="257" w:author="Alejandro" w:date="2018-04-18T19:47:00Z">
        <w:r w:rsidDel="00A81AA2">
          <w:rPr>
            <w:rFonts w:ascii="Century Gothic" w:hAnsi="Century Gothic" w:cs="Arial"/>
            <w:lang w:val="es-MX"/>
          </w:rPr>
          <w:tab/>
        </w:r>
      </w:del>
    </w:p>
    <w:p w14:paraId="004B3735" w14:textId="3C436688" w:rsidR="00F722B2" w:rsidDel="00A81AA2" w:rsidRDefault="00F722B2" w:rsidP="00A81AA2">
      <w:pPr>
        <w:tabs>
          <w:tab w:val="left" w:pos="3757"/>
        </w:tabs>
        <w:rPr>
          <w:del w:id="258" w:author="Alejandro" w:date="2018-04-18T19:47:00Z"/>
          <w:rFonts w:ascii="Century Gothic" w:hAnsi="Century Gothic" w:cs="Arial"/>
          <w:color w:val="C00000"/>
          <w:sz w:val="24"/>
          <w:szCs w:val="24"/>
          <w:lang w:val="es-MX"/>
        </w:rPr>
        <w:pPrChange w:id="259" w:author="Alejandro" w:date="2018-04-18T19:47:00Z">
          <w:pPr/>
        </w:pPrChange>
      </w:pPr>
    </w:p>
    <w:p w14:paraId="6091A98B" w14:textId="00C13AF0" w:rsidR="003675D8" w:rsidRDefault="003675D8">
      <w:pPr>
        <w:rPr>
          <w:rFonts w:ascii="Century Gothic" w:hAnsi="Century Gothic" w:cs="Arial"/>
          <w:color w:val="C00000"/>
          <w:sz w:val="24"/>
          <w:szCs w:val="24"/>
          <w:lang w:val="es-MX"/>
        </w:rPr>
      </w:pPr>
      <w:del w:id="260" w:author="Alejandro" w:date="2018-04-18T19:47:00Z">
        <w:r w:rsidDel="00A81AA2">
          <w:rPr>
            <w:rFonts w:ascii="Century Gothic" w:hAnsi="Century Gothic" w:cs="Arial"/>
            <w:color w:val="C00000"/>
            <w:sz w:val="24"/>
            <w:szCs w:val="24"/>
            <w:lang w:val="es-MX"/>
          </w:rPr>
          <w:br w:type="page"/>
        </w:r>
      </w:del>
    </w:p>
    <w:p w14:paraId="4F2229AA" w14:textId="77777777" w:rsidR="003F020A" w:rsidRPr="007F17E1" w:rsidRDefault="003F020A">
      <w:pPr>
        <w:rPr>
          <w:rFonts w:ascii="Century Gothic" w:hAnsi="Century Gothic" w:cs="Arial"/>
          <w:color w:val="C00000"/>
          <w:sz w:val="24"/>
          <w:szCs w:val="24"/>
          <w:lang w:val="es-MX"/>
        </w:rPr>
      </w:pPr>
      <w:r w:rsidRPr="007F17E1">
        <w:rPr>
          <w:rFonts w:ascii="Century Gothic" w:hAnsi="Century Gothic" w:cs="Arial"/>
          <w:color w:val="C00000"/>
          <w:sz w:val="24"/>
          <w:szCs w:val="24"/>
          <w:lang w:val="es-MX"/>
        </w:rPr>
        <w:t>Observaciones</w:t>
      </w:r>
      <w:r w:rsidR="006D0D3C" w:rsidRPr="007F17E1">
        <w:rPr>
          <w:rFonts w:ascii="Century Gothic" w:hAnsi="Century Gothic" w:cs="Arial"/>
          <w:color w:val="C00000"/>
          <w:sz w:val="24"/>
          <w:szCs w:val="24"/>
          <w:lang w:val="es-MX"/>
        </w:rPr>
        <w:t xml:space="preserve"> adicionales o </w:t>
      </w:r>
      <w:r w:rsidR="006D0D3C" w:rsidRPr="007F17E1">
        <w:rPr>
          <w:rFonts w:ascii="Century Gothic" w:hAnsi="Century Gothic" w:cs="Arial"/>
          <w:b/>
          <w:color w:val="C00000"/>
          <w:sz w:val="24"/>
          <w:szCs w:val="24"/>
          <w:lang w:val="es-MX"/>
        </w:rPr>
        <w:t>requerimientos especiales</w:t>
      </w:r>
    </w:p>
    <w:p w14:paraId="6CA543C2" w14:textId="77777777" w:rsidR="003F020A" w:rsidRPr="00DF7795" w:rsidRDefault="003F020A" w:rsidP="00DF7795">
      <w:pPr>
        <w:spacing w:line="360" w:lineRule="auto"/>
        <w:rPr>
          <w:rFonts w:ascii="Century Gothic" w:hAnsi="Century Gothic" w:cs="Arial"/>
          <w:u w:val="single"/>
          <w:lang w:val="es-MX"/>
        </w:rPr>
      </w:pPr>
      <w:r w:rsidRPr="00DF7795">
        <w:rPr>
          <w:rFonts w:ascii="Century Gothic" w:hAnsi="Century Gothic" w:cs="Arial"/>
          <w:u w:val="single"/>
          <w:lang w:val="es-MX"/>
        </w:rPr>
        <w:t>____________________________________________________________________________________________________________________________________________________________________________________</w:t>
      </w:r>
    </w:p>
    <w:p w14:paraId="1B2563FD" w14:textId="77777777" w:rsidR="006D0D3C" w:rsidRDefault="006D0D3C">
      <w:pPr>
        <w:rPr>
          <w:rFonts w:ascii="Century Gothic" w:hAnsi="Century Gothic" w:cs="Arial"/>
          <w:sz w:val="22"/>
          <w:szCs w:val="22"/>
          <w:lang w:val="es-MX"/>
        </w:rPr>
      </w:pPr>
    </w:p>
    <w:p w14:paraId="047993CA" w14:textId="77777777" w:rsidR="006D0D3C" w:rsidRDefault="006D0D3C">
      <w:pPr>
        <w:rPr>
          <w:rFonts w:ascii="Century Gothic" w:hAnsi="Century Gothic" w:cs="Arial"/>
          <w:sz w:val="22"/>
          <w:szCs w:val="22"/>
          <w:lang w:val="es-MX"/>
        </w:rPr>
      </w:pPr>
    </w:p>
    <w:p w14:paraId="47276CAC" w14:textId="77777777" w:rsidR="003F020A" w:rsidRDefault="006D0D3C">
      <w:pPr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sz w:val="22"/>
          <w:szCs w:val="22"/>
          <w:lang w:val="es-MX"/>
        </w:rPr>
        <w:t>Nombre y f</w:t>
      </w:r>
      <w:r w:rsidR="003F020A" w:rsidRPr="00B2159F">
        <w:rPr>
          <w:rFonts w:ascii="Century Gothic" w:hAnsi="Century Gothic" w:cs="Arial"/>
          <w:sz w:val="22"/>
          <w:szCs w:val="22"/>
          <w:lang w:val="es-MX"/>
        </w:rPr>
        <w:t xml:space="preserve">irma del </w:t>
      </w:r>
      <w:r w:rsidR="002F539B">
        <w:rPr>
          <w:rFonts w:ascii="Century Gothic" w:hAnsi="Century Gothic" w:cs="Arial"/>
          <w:sz w:val="22"/>
          <w:szCs w:val="22"/>
          <w:lang w:val="es-MX"/>
        </w:rPr>
        <w:t>ponente</w:t>
      </w:r>
    </w:p>
    <w:p w14:paraId="4E80D67A" w14:textId="77777777" w:rsidR="003F020A" w:rsidRDefault="003F020A">
      <w:pPr>
        <w:rPr>
          <w:rFonts w:ascii="Century Gothic" w:hAnsi="Century Gothic" w:cs="Arial"/>
          <w:lang w:val="es-MX"/>
        </w:rPr>
      </w:pPr>
    </w:p>
    <w:tbl>
      <w:tblPr>
        <w:tblW w:w="9235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1574"/>
        <w:gridCol w:w="4401"/>
        <w:gridCol w:w="3260"/>
      </w:tblGrid>
      <w:tr w:rsidR="006D0D3C" w:rsidRPr="00804D51" w14:paraId="05FAF169" w14:textId="77777777" w:rsidTr="009E2EEB">
        <w:trPr>
          <w:trHeight w:val="546"/>
          <w:tblCellSpacing w:w="20" w:type="dxa"/>
        </w:trPr>
        <w:tc>
          <w:tcPr>
            <w:tcW w:w="5915" w:type="dxa"/>
            <w:gridSpan w:val="2"/>
            <w:shd w:val="clear" w:color="auto" w:fill="auto"/>
            <w:vAlign w:val="center"/>
          </w:tcPr>
          <w:p w14:paraId="3FB0F7E9" w14:textId="77777777" w:rsidR="006D0D3C" w:rsidRPr="006D0D3C" w:rsidRDefault="0068190E" w:rsidP="0068190E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b/>
                <w:sz w:val="24"/>
                <w:szCs w:val="24"/>
              </w:rPr>
            </w:pPr>
            <w:r w:rsidRPr="0068190E">
              <w:rPr>
                <w:rFonts w:ascii="Century Gothic" w:hAnsi="Century Gothic" w:cs="ArialNarrow"/>
                <w:b/>
                <w:sz w:val="24"/>
                <w:szCs w:val="24"/>
              </w:rPr>
              <w:t xml:space="preserve">Nombre completo </w:t>
            </w:r>
          </w:p>
        </w:tc>
        <w:tc>
          <w:tcPr>
            <w:tcW w:w="3200" w:type="dxa"/>
            <w:vAlign w:val="center"/>
          </w:tcPr>
          <w:p w14:paraId="03238D93" w14:textId="77777777" w:rsidR="006D0D3C" w:rsidRPr="006D0D3C" w:rsidRDefault="006D0D3C" w:rsidP="006D0D3C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b/>
                <w:sz w:val="24"/>
                <w:szCs w:val="24"/>
              </w:rPr>
            </w:pPr>
            <w:r w:rsidRPr="006D0D3C">
              <w:rPr>
                <w:rFonts w:ascii="Century Gothic" w:hAnsi="Century Gothic" w:cs="ArialNarrow"/>
                <w:b/>
                <w:sz w:val="24"/>
                <w:szCs w:val="24"/>
              </w:rPr>
              <w:t>Firma</w:t>
            </w:r>
          </w:p>
        </w:tc>
      </w:tr>
      <w:tr w:rsidR="0068190E" w:rsidRPr="00804D51" w14:paraId="54E15C7E" w14:textId="77777777" w:rsidTr="0068190E">
        <w:trPr>
          <w:trHeight w:val="970"/>
          <w:tblCellSpacing w:w="20" w:type="dxa"/>
        </w:trPr>
        <w:tc>
          <w:tcPr>
            <w:tcW w:w="1514" w:type="dxa"/>
            <w:shd w:val="clear" w:color="auto" w:fill="DBE5F1" w:themeFill="accent1" w:themeFillTint="33"/>
            <w:vAlign w:val="center"/>
          </w:tcPr>
          <w:p w14:paraId="070BF4AF" w14:textId="77777777" w:rsidR="0068190E" w:rsidRPr="00955E1E" w:rsidRDefault="0068190E" w:rsidP="00263AD3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color w:val="0070C0"/>
                <w:sz w:val="22"/>
                <w:szCs w:val="22"/>
              </w:rPr>
            </w:pPr>
            <w:r w:rsidRPr="00955E1E">
              <w:rPr>
                <w:rFonts w:ascii="Khmer UI" w:hAnsi="Khmer UI" w:cs="Khmer UI"/>
                <w:color w:val="0070C0"/>
                <w:sz w:val="22"/>
                <w:szCs w:val="22"/>
              </w:rPr>
              <w:t>Ponente 1</w:t>
            </w:r>
          </w:p>
        </w:tc>
        <w:tc>
          <w:tcPr>
            <w:tcW w:w="4361" w:type="dxa"/>
            <w:shd w:val="clear" w:color="auto" w:fill="DBE5F1" w:themeFill="accent1" w:themeFillTint="33"/>
            <w:vAlign w:val="center"/>
          </w:tcPr>
          <w:p w14:paraId="70B69622" w14:textId="77777777" w:rsidR="0068190E" w:rsidRPr="00CB5928" w:rsidRDefault="0068190E" w:rsidP="00844C4B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70C0"/>
                <w:sz w:val="24"/>
                <w:szCs w:val="24"/>
              </w:rPr>
            </w:pPr>
          </w:p>
        </w:tc>
        <w:tc>
          <w:tcPr>
            <w:tcW w:w="3200" w:type="dxa"/>
            <w:shd w:val="clear" w:color="auto" w:fill="DBE5F1" w:themeFill="accent1" w:themeFillTint="33"/>
            <w:vAlign w:val="center"/>
          </w:tcPr>
          <w:p w14:paraId="27AA8C9E" w14:textId="77777777" w:rsidR="0068190E" w:rsidRPr="00CB5928" w:rsidRDefault="0068190E" w:rsidP="00844C4B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70C0"/>
                <w:sz w:val="24"/>
                <w:szCs w:val="24"/>
              </w:rPr>
            </w:pPr>
          </w:p>
        </w:tc>
      </w:tr>
      <w:tr w:rsidR="0068190E" w:rsidRPr="00804D51" w14:paraId="04D8274B" w14:textId="77777777" w:rsidTr="009E2EEB">
        <w:trPr>
          <w:trHeight w:val="970"/>
          <w:tblCellSpacing w:w="20" w:type="dxa"/>
        </w:trPr>
        <w:tc>
          <w:tcPr>
            <w:tcW w:w="1514" w:type="dxa"/>
            <w:shd w:val="clear" w:color="auto" w:fill="auto"/>
            <w:vAlign w:val="center"/>
          </w:tcPr>
          <w:p w14:paraId="64A63878" w14:textId="77777777" w:rsidR="0068190E" w:rsidRPr="00955E1E" w:rsidRDefault="0068190E" w:rsidP="00263AD3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color w:val="00B050"/>
                <w:sz w:val="22"/>
                <w:szCs w:val="22"/>
              </w:rPr>
            </w:pPr>
            <w:r w:rsidRPr="00955E1E">
              <w:rPr>
                <w:rFonts w:ascii="Khmer UI" w:hAnsi="Khmer UI" w:cs="Khmer UI"/>
                <w:color w:val="00B050"/>
                <w:sz w:val="22"/>
                <w:szCs w:val="22"/>
              </w:rPr>
              <w:t>Ponente 2</w:t>
            </w:r>
          </w:p>
        </w:tc>
        <w:tc>
          <w:tcPr>
            <w:tcW w:w="4361" w:type="dxa"/>
            <w:vAlign w:val="center"/>
          </w:tcPr>
          <w:p w14:paraId="57D1469C" w14:textId="77777777" w:rsidR="0068190E" w:rsidRPr="00CB5928" w:rsidRDefault="0068190E" w:rsidP="00844C4B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B050"/>
                <w:sz w:val="24"/>
                <w:szCs w:val="24"/>
              </w:rPr>
            </w:pPr>
          </w:p>
        </w:tc>
        <w:tc>
          <w:tcPr>
            <w:tcW w:w="3200" w:type="dxa"/>
            <w:vAlign w:val="center"/>
          </w:tcPr>
          <w:p w14:paraId="128EA18C" w14:textId="77777777" w:rsidR="0068190E" w:rsidRPr="00CB5928" w:rsidRDefault="0068190E" w:rsidP="00844C4B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B050"/>
                <w:sz w:val="24"/>
                <w:szCs w:val="24"/>
              </w:rPr>
            </w:pPr>
          </w:p>
        </w:tc>
      </w:tr>
      <w:tr w:rsidR="0068190E" w:rsidRPr="00804D51" w14:paraId="4E14BBEE" w14:textId="77777777" w:rsidTr="0068190E">
        <w:trPr>
          <w:trHeight w:val="970"/>
          <w:tblCellSpacing w:w="20" w:type="dxa"/>
        </w:trPr>
        <w:tc>
          <w:tcPr>
            <w:tcW w:w="1514" w:type="dxa"/>
            <w:shd w:val="clear" w:color="auto" w:fill="DBE5F1" w:themeFill="accent1" w:themeFillTint="33"/>
            <w:vAlign w:val="center"/>
          </w:tcPr>
          <w:p w14:paraId="73681AE5" w14:textId="77777777" w:rsidR="0068190E" w:rsidRPr="00955E1E" w:rsidRDefault="0068190E" w:rsidP="00263AD3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color w:val="8064A2" w:themeColor="accent4"/>
                <w:sz w:val="22"/>
                <w:szCs w:val="22"/>
              </w:rPr>
            </w:pPr>
            <w:r w:rsidRPr="00955E1E">
              <w:rPr>
                <w:rFonts w:ascii="Khmer UI" w:hAnsi="Khmer UI" w:cs="Khmer UI"/>
                <w:color w:val="8064A2" w:themeColor="accent4"/>
                <w:sz w:val="22"/>
                <w:szCs w:val="22"/>
              </w:rPr>
              <w:t>Ponente 3</w:t>
            </w:r>
          </w:p>
        </w:tc>
        <w:tc>
          <w:tcPr>
            <w:tcW w:w="4361" w:type="dxa"/>
            <w:shd w:val="clear" w:color="auto" w:fill="DBE5F1" w:themeFill="accent1" w:themeFillTint="33"/>
            <w:vAlign w:val="center"/>
          </w:tcPr>
          <w:p w14:paraId="7BDCBB4C" w14:textId="77777777" w:rsidR="0068190E" w:rsidRPr="0068190E" w:rsidRDefault="0068190E" w:rsidP="00844C4B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8064A2" w:themeColor="accent4"/>
                <w:sz w:val="24"/>
                <w:szCs w:val="24"/>
              </w:rPr>
            </w:pPr>
          </w:p>
        </w:tc>
        <w:tc>
          <w:tcPr>
            <w:tcW w:w="3200" w:type="dxa"/>
            <w:shd w:val="clear" w:color="auto" w:fill="DBE5F1" w:themeFill="accent1" w:themeFillTint="33"/>
            <w:vAlign w:val="center"/>
          </w:tcPr>
          <w:p w14:paraId="5E0A5967" w14:textId="77777777" w:rsidR="0068190E" w:rsidRPr="0068190E" w:rsidRDefault="0068190E" w:rsidP="00844C4B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8064A2" w:themeColor="accent4"/>
                <w:sz w:val="24"/>
                <w:szCs w:val="24"/>
              </w:rPr>
            </w:pPr>
          </w:p>
        </w:tc>
      </w:tr>
    </w:tbl>
    <w:p w14:paraId="0C7A6870" w14:textId="77777777" w:rsidR="003F020A" w:rsidRDefault="003F020A" w:rsidP="006D0D3C">
      <w:pPr>
        <w:rPr>
          <w:rFonts w:ascii="Century Gothic" w:hAnsi="Century Gothic" w:cs="Arial"/>
          <w:lang w:val="es-MX"/>
        </w:rPr>
      </w:pPr>
    </w:p>
    <w:p w14:paraId="4F055565" w14:textId="77777777" w:rsidR="00AE5F17" w:rsidRDefault="00AE5F17" w:rsidP="00535EAD">
      <w:pPr>
        <w:rPr>
          <w:sz w:val="24"/>
          <w:szCs w:val="24"/>
        </w:rPr>
      </w:pPr>
      <w:r>
        <w:rPr>
          <w:sz w:val="24"/>
          <w:szCs w:val="24"/>
        </w:rPr>
        <w:t>Lineamientos:</w:t>
      </w:r>
    </w:p>
    <w:p w14:paraId="1AA9F330" w14:textId="77777777" w:rsidR="00A92309" w:rsidRPr="00A92309" w:rsidRDefault="00520B2F" w:rsidP="00A92309">
      <w:pPr>
        <w:pStyle w:val="Prrafodelista"/>
        <w:numPr>
          <w:ilvl w:val="0"/>
          <w:numId w:val="13"/>
        </w:numPr>
        <w:rPr>
          <w:rFonts w:ascii="Century Gothic" w:hAnsi="Century Gothic" w:cs="Arial"/>
          <w:lang w:val="es-MX"/>
        </w:rPr>
      </w:pPr>
      <w:r w:rsidRPr="00A92309">
        <w:rPr>
          <w:rFonts w:ascii="Century Gothic" w:hAnsi="Century Gothic" w:cs="Arial"/>
          <w:lang w:val="es-MX"/>
        </w:rPr>
        <w:t xml:space="preserve">La propuesta debe atender la convocatoria publicada en la página web </w:t>
      </w:r>
      <w:hyperlink r:id="rId13" w:history="1">
        <w:r w:rsidRPr="00A92309">
          <w:rPr>
            <w:rFonts w:ascii="Century Gothic" w:hAnsi="Century Gothic" w:cs="Arial"/>
            <w:lang w:val="es-MX"/>
          </w:rPr>
          <w:t>http://www.psicologia.unam.mx/documentos/pdf/convocatorias/aviso_CONVOCATORIA_Junio_julio.pdf</w:t>
        </w:r>
      </w:hyperlink>
    </w:p>
    <w:p w14:paraId="04E336B5" w14:textId="77777777" w:rsidR="00351F66" w:rsidRPr="00A92309" w:rsidRDefault="00520B2F" w:rsidP="00A92309">
      <w:pPr>
        <w:pStyle w:val="Prrafodelista"/>
        <w:numPr>
          <w:ilvl w:val="0"/>
          <w:numId w:val="13"/>
        </w:numPr>
        <w:rPr>
          <w:rFonts w:ascii="Century Gothic" w:hAnsi="Century Gothic" w:cs="Arial"/>
          <w:lang w:val="es-MX"/>
        </w:rPr>
      </w:pPr>
      <w:r w:rsidRPr="00A92309">
        <w:rPr>
          <w:rFonts w:ascii="Century Gothic" w:hAnsi="Century Gothic" w:cs="Arial"/>
          <w:lang w:val="es-MX"/>
        </w:rPr>
        <w:t>La r</w:t>
      </w:r>
      <w:r w:rsidR="00AE5F17" w:rsidRPr="00A92309">
        <w:rPr>
          <w:rFonts w:ascii="Century Gothic" w:hAnsi="Century Gothic" w:cs="Arial"/>
          <w:lang w:val="es-MX"/>
        </w:rPr>
        <w:t xml:space="preserve">ecepción de propuestas </w:t>
      </w:r>
      <w:r w:rsidRPr="00A92309">
        <w:rPr>
          <w:rFonts w:ascii="Century Gothic" w:hAnsi="Century Gothic" w:cs="Arial"/>
          <w:lang w:val="es-MX"/>
        </w:rPr>
        <w:t xml:space="preserve">es </w:t>
      </w:r>
      <w:r w:rsidR="00AE5F17" w:rsidRPr="00A92309">
        <w:rPr>
          <w:rFonts w:ascii="Century Gothic" w:hAnsi="Century Gothic" w:cs="Arial"/>
          <w:lang w:val="es-MX"/>
        </w:rPr>
        <w:t>entre el 2 y 28 de abril de 20</w:t>
      </w:r>
      <w:r w:rsidRPr="00A92309">
        <w:rPr>
          <w:rFonts w:ascii="Century Gothic" w:hAnsi="Century Gothic" w:cs="Arial"/>
          <w:lang w:val="es-MX"/>
        </w:rPr>
        <w:t>1</w:t>
      </w:r>
      <w:r w:rsidR="00AE5F17" w:rsidRPr="00A92309">
        <w:rPr>
          <w:rFonts w:ascii="Century Gothic" w:hAnsi="Century Gothic" w:cs="Arial"/>
          <w:lang w:val="es-MX"/>
        </w:rPr>
        <w:t>8</w:t>
      </w:r>
      <w:r w:rsidR="00654678">
        <w:rPr>
          <w:rFonts w:ascii="Century Gothic" w:hAnsi="Century Gothic" w:cs="Arial"/>
          <w:lang w:val="es-MX"/>
        </w:rPr>
        <w:t xml:space="preserve"> a través del formulario electrónico</w:t>
      </w:r>
      <w:r w:rsidR="00AE5F17" w:rsidRPr="00A92309">
        <w:rPr>
          <w:rFonts w:ascii="Century Gothic" w:hAnsi="Century Gothic" w:cs="Arial"/>
          <w:lang w:val="es-MX"/>
        </w:rPr>
        <w:t>.</w:t>
      </w:r>
    </w:p>
    <w:p w14:paraId="1BB66F0F" w14:textId="77777777" w:rsidR="00AE5F17" w:rsidRPr="00A92309" w:rsidRDefault="00A92309" w:rsidP="00A92309">
      <w:pPr>
        <w:pStyle w:val="Prrafodelista"/>
        <w:numPr>
          <w:ilvl w:val="0"/>
          <w:numId w:val="13"/>
        </w:numPr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 xml:space="preserve">Un comité evaluador revisará las propuestas </w:t>
      </w:r>
      <w:r w:rsidR="00520B2F" w:rsidRPr="00A92309">
        <w:rPr>
          <w:rFonts w:ascii="Century Gothic" w:hAnsi="Century Gothic" w:cs="Arial"/>
          <w:lang w:val="es-MX"/>
        </w:rPr>
        <w:t>para establecer si es aprobada, aprobada con ajustes o no aprobada.</w:t>
      </w:r>
    </w:p>
    <w:p w14:paraId="40CF59DB" w14:textId="77777777" w:rsidR="00520B2F" w:rsidRPr="00A92309" w:rsidRDefault="00520B2F" w:rsidP="00A92309">
      <w:pPr>
        <w:pStyle w:val="Prrafodelista"/>
        <w:numPr>
          <w:ilvl w:val="0"/>
          <w:numId w:val="13"/>
        </w:numPr>
        <w:rPr>
          <w:rFonts w:ascii="Century Gothic" w:hAnsi="Century Gothic" w:cs="Arial"/>
          <w:lang w:val="es-MX"/>
        </w:rPr>
      </w:pPr>
      <w:r w:rsidRPr="00A92309">
        <w:rPr>
          <w:rFonts w:ascii="Century Gothic" w:hAnsi="Century Gothic" w:cs="Arial"/>
          <w:lang w:val="es-MX"/>
        </w:rPr>
        <w:t>Las respuestas a los ponentes se enviarán a través del correo electr</w:t>
      </w:r>
      <w:r w:rsidR="00A92309">
        <w:rPr>
          <w:rFonts w:ascii="Century Gothic" w:hAnsi="Century Gothic" w:cs="Arial"/>
          <w:lang w:val="es-MX"/>
        </w:rPr>
        <w:t xml:space="preserve">ónico, </w:t>
      </w:r>
      <w:r w:rsidRPr="00A92309">
        <w:rPr>
          <w:rFonts w:ascii="Century Gothic" w:hAnsi="Century Gothic" w:cs="Arial"/>
          <w:lang w:val="es-MX"/>
        </w:rPr>
        <w:t>entre el 11 y 14 de mayo</w:t>
      </w:r>
      <w:r w:rsidR="00A92309">
        <w:rPr>
          <w:rFonts w:ascii="Century Gothic" w:hAnsi="Century Gothic" w:cs="Arial"/>
          <w:lang w:val="es-MX"/>
        </w:rPr>
        <w:t xml:space="preserve"> de 2018</w:t>
      </w:r>
      <w:r w:rsidRPr="00A92309">
        <w:rPr>
          <w:rFonts w:ascii="Century Gothic" w:hAnsi="Century Gothic" w:cs="Arial"/>
          <w:lang w:val="es-MX"/>
        </w:rPr>
        <w:t>. En caso de que se sugieran ajustes deberán enviarse a más tardar el 16 de mayo</w:t>
      </w:r>
      <w:r w:rsidR="00452710">
        <w:rPr>
          <w:rFonts w:ascii="Century Gothic" w:hAnsi="Century Gothic" w:cs="Arial"/>
          <w:lang w:val="es-MX"/>
        </w:rPr>
        <w:t>,</w:t>
      </w:r>
      <w:r w:rsidR="00A92309" w:rsidRPr="00A92309">
        <w:rPr>
          <w:rFonts w:ascii="Century Gothic" w:hAnsi="Century Gothic" w:cs="Arial"/>
          <w:lang w:val="es-MX"/>
        </w:rPr>
        <w:t xml:space="preserve"> en el enlace indicado por correo electrónico</w:t>
      </w:r>
      <w:r w:rsidRPr="00A92309">
        <w:rPr>
          <w:rFonts w:ascii="Century Gothic" w:hAnsi="Century Gothic" w:cs="Arial"/>
          <w:lang w:val="es-MX"/>
        </w:rPr>
        <w:t>.</w:t>
      </w:r>
    </w:p>
    <w:p w14:paraId="6DB7045E" w14:textId="77777777" w:rsidR="00AE5F17" w:rsidRPr="00A92309" w:rsidRDefault="00520B2F" w:rsidP="00A92309">
      <w:pPr>
        <w:pStyle w:val="Prrafodelista"/>
        <w:numPr>
          <w:ilvl w:val="0"/>
          <w:numId w:val="13"/>
        </w:numPr>
        <w:rPr>
          <w:rFonts w:ascii="Century Gothic" w:hAnsi="Century Gothic" w:cs="Arial"/>
          <w:lang w:val="es-MX"/>
        </w:rPr>
      </w:pPr>
      <w:r w:rsidRPr="00A92309">
        <w:rPr>
          <w:rFonts w:ascii="Century Gothic" w:hAnsi="Century Gothic" w:cs="Arial"/>
          <w:lang w:val="es-MX"/>
        </w:rPr>
        <w:t xml:space="preserve">La publicación de la oferta de cursos se realizará a partir del 21 de mayo. La asignación de los espacios se realizará con base </w:t>
      </w:r>
      <w:r w:rsidR="00452710">
        <w:rPr>
          <w:rFonts w:ascii="Century Gothic" w:hAnsi="Century Gothic" w:cs="Arial"/>
          <w:lang w:val="es-MX"/>
        </w:rPr>
        <w:t>en e</w:t>
      </w:r>
      <w:r w:rsidRPr="00A92309">
        <w:rPr>
          <w:rFonts w:ascii="Century Gothic" w:hAnsi="Century Gothic" w:cs="Arial"/>
          <w:lang w:val="es-MX"/>
        </w:rPr>
        <w:t>l número de estudiantes inscritos.</w:t>
      </w:r>
      <w:r w:rsidR="000C64D2">
        <w:rPr>
          <w:rFonts w:ascii="Century Gothic" w:hAnsi="Century Gothic" w:cs="Arial"/>
          <w:lang w:val="es-MX"/>
        </w:rPr>
        <w:t xml:space="preserve"> Los estudiantes de licenciatura se inscribirán con su número de cuenta a través de la plataforma habilitada para tal fi</w:t>
      </w:r>
      <w:r w:rsidR="00452710">
        <w:rPr>
          <w:rFonts w:ascii="Century Gothic" w:hAnsi="Century Gothic" w:cs="Arial"/>
          <w:lang w:val="es-MX"/>
        </w:rPr>
        <w:t>n.</w:t>
      </w:r>
    </w:p>
    <w:p w14:paraId="212F73E0" w14:textId="77777777" w:rsidR="00520B2F" w:rsidRPr="00A92309" w:rsidRDefault="000C64D2" w:rsidP="00A92309">
      <w:pPr>
        <w:pStyle w:val="Prrafodelista"/>
        <w:numPr>
          <w:ilvl w:val="0"/>
          <w:numId w:val="13"/>
        </w:numPr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 xml:space="preserve">Una vez que </w:t>
      </w:r>
      <w:r w:rsidR="00A92309" w:rsidRPr="00A92309">
        <w:rPr>
          <w:rFonts w:ascii="Century Gothic" w:hAnsi="Century Gothic" w:cs="Arial"/>
          <w:lang w:val="es-MX"/>
        </w:rPr>
        <w:t>l</w:t>
      </w:r>
      <w:r>
        <w:rPr>
          <w:rFonts w:ascii="Century Gothic" w:hAnsi="Century Gothic" w:cs="Arial"/>
          <w:lang w:val="es-MX"/>
        </w:rPr>
        <w:t>a propuesta sea</w:t>
      </w:r>
      <w:r w:rsidR="00520B2F" w:rsidRPr="00A92309">
        <w:rPr>
          <w:rFonts w:ascii="Century Gothic" w:hAnsi="Century Gothic" w:cs="Arial"/>
          <w:lang w:val="es-MX"/>
        </w:rPr>
        <w:t xml:space="preserve"> aprobada se </w:t>
      </w:r>
      <w:r w:rsidR="00A92309" w:rsidRPr="00A92309">
        <w:rPr>
          <w:rFonts w:ascii="Century Gothic" w:hAnsi="Century Gothic" w:cs="Arial"/>
          <w:lang w:val="es-MX"/>
        </w:rPr>
        <w:t xml:space="preserve">enviarán indicaciones adicionales </w:t>
      </w:r>
      <w:r w:rsidR="00520B2F" w:rsidRPr="00A92309">
        <w:rPr>
          <w:rFonts w:ascii="Century Gothic" w:hAnsi="Century Gothic" w:cs="Arial"/>
          <w:lang w:val="es-MX"/>
        </w:rPr>
        <w:t>por medio de correo electr</w:t>
      </w:r>
      <w:r w:rsidR="00A92309" w:rsidRPr="00A92309">
        <w:rPr>
          <w:rFonts w:ascii="Century Gothic" w:hAnsi="Century Gothic" w:cs="Arial"/>
          <w:lang w:val="es-MX"/>
        </w:rPr>
        <w:t>ónico.</w:t>
      </w:r>
    </w:p>
    <w:p w14:paraId="347D173E" w14:textId="77777777" w:rsidR="00520B2F" w:rsidRDefault="00520B2F" w:rsidP="00520B2F">
      <w:pPr>
        <w:rPr>
          <w:sz w:val="24"/>
          <w:szCs w:val="24"/>
        </w:rPr>
      </w:pPr>
    </w:p>
    <w:p w14:paraId="3DF16836" w14:textId="29960D01" w:rsidR="00520B2F" w:rsidRDefault="00520B2F" w:rsidP="00520B2F">
      <w:pPr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>Cualquier duda o inquietud comunicarse a la División de Estudios Profesionales</w:t>
      </w:r>
      <w:r w:rsidR="00182E51">
        <w:rPr>
          <w:rFonts w:ascii="Century Gothic" w:hAnsi="Century Gothic" w:cs="Arial"/>
          <w:lang w:val="es-MX"/>
        </w:rPr>
        <w:t>.</w:t>
      </w:r>
    </w:p>
    <w:p w14:paraId="7137AC6A" w14:textId="0FFEC043" w:rsidR="00520B2F" w:rsidRPr="00520B2F" w:rsidDel="00A81AA2" w:rsidRDefault="00520B2F" w:rsidP="00520B2F">
      <w:pPr>
        <w:rPr>
          <w:del w:id="261" w:author="Alejandro" w:date="2018-04-18T19:48:00Z"/>
          <w:sz w:val="24"/>
          <w:szCs w:val="24"/>
        </w:rPr>
      </w:pPr>
    </w:p>
    <w:p w14:paraId="7FDE65AD" w14:textId="77777777" w:rsidR="00535EAD" w:rsidRDefault="00535EAD" w:rsidP="00535EAD">
      <w:pPr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>Teléfonos: 5622-2236 / 56222239</w:t>
      </w:r>
    </w:p>
    <w:p w14:paraId="11EF91C4" w14:textId="77777777" w:rsidR="00535EAD" w:rsidRDefault="00535EAD" w:rsidP="00535EAD">
      <w:pPr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 xml:space="preserve">Correo: </w:t>
      </w:r>
      <w:hyperlink r:id="rId14" w:history="1">
        <w:r w:rsidRPr="002B02D8">
          <w:rPr>
            <w:rStyle w:val="Hipervnculo"/>
            <w:rFonts w:ascii="Century Gothic" w:hAnsi="Century Gothic" w:cs="Arial"/>
            <w:lang w:val="es-MX"/>
          </w:rPr>
          <w:t>dep.psicologia@unam.mx</w:t>
        </w:r>
      </w:hyperlink>
    </w:p>
    <w:p w14:paraId="2EB7BFAE" w14:textId="77777777" w:rsidR="00535EAD" w:rsidRDefault="00535EAD" w:rsidP="006D0D3C">
      <w:pPr>
        <w:rPr>
          <w:rFonts w:ascii="Century Gothic" w:hAnsi="Century Gothic" w:cs="Arial"/>
          <w:lang w:val="es-MX"/>
        </w:rPr>
      </w:pPr>
    </w:p>
    <w:p w14:paraId="5A4147E2" w14:textId="3B229139" w:rsidR="00F722B2" w:rsidRPr="00535EAD" w:rsidDel="00A81AA2" w:rsidRDefault="00D569DF" w:rsidP="00F722B2">
      <w:pPr>
        <w:shd w:val="clear" w:color="auto" w:fill="FFFFFF"/>
        <w:spacing w:after="195"/>
        <w:jc w:val="center"/>
        <w:rPr>
          <w:del w:id="262" w:author="Alejandro" w:date="2018-04-18T19:48:00Z"/>
          <w:rStyle w:val="Hipervnculo"/>
          <w:rFonts w:eastAsia="Arial"/>
          <w:sz w:val="24"/>
          <w:szCs w:val="24"/>
          <w:lang w:val="es-MX"/>
        </w:rPr>
      </w:pPr>
      <w:hyperlink r:id="rId15" w:history="1">
        <w:r w:rsidR="00F722B2" w:rsidRPr="00535EAD">
          <w:rPr>
            <w:rStyle w:val="Hipervnculo"/>
            <w:rFonts w:eastAsia="Arial"/>
            <w:sz w:val="24"/>
            <w:szCs w:val="24"/>
            <w:lang w:val="es-MX"/>
          </w:rPr>
          <w:t>https://www.facebook.com/dep.psicologia.unam/</w:t>
        </w:r>
      </w:hyperlink>
    </w:p>
    <w:p w14:paraId="156F827E" w14:textId="77777777" w:rsidR="00535EAD" w:rsidRPr="004E28D5" w:rsidRDefault="00535EAD" w:rsidP="00A81AA2">
      <w:pPr>
        <w:shd w:val="clear" w:color="auto" w:fill="FFFFFF"/>
        <w:spacing w:after="195"/>
        <w:jc w:val="center"/>
        <w:rPr>
          <w:rFonts w:ascii="Century Gothic" w:hAnsi="Century Gothic" w:cs="Arial"/>
          <w:lang w:val="es-MX"/>
        </w:rPr>
        <w:pPrChange w:id="263" w:author="Alejandro" w:date="2018-04-18T19:48:00Z">
          <w:pPr/>
        </w:pPrChange>
      </w:pPr>
    </w:p>
    <w:sectPr w:rsidR="00535EAD" w:rsidRPr="004E28D5" w:rsidSect="00631DD2">
      <w:footerReference w:type="default" r:id="rId16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AFE2A5" w14:textId="77777777" w:rsidR="00D569DF" w:rsidRDefault="00D569DF" w:rsidP="00C01657">
      <w:r>
        <w:separator/>
      </w:r>
    </w:p>
  </w:endnote>
  <w:endnote w:type="continuationSeparator" w:id="0">
    <w:p w14:paraId="639BBA16" w14:textId="77777777" w:rsidR="00D569DF" w:rsidRDefault="00D569DF" w:rsidP="00C01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 UI">
    <w:altName w:val="MS UI Gothic"/>
    <w:charset w:val="80"/>
    <w:family w:val="swiss"/>
    <w:pitch w:val="variable"/>
    <w:sig w:usb0="E10102FF" w:usb1="EAC7FFFF" w:usb2="00010012" w:usb3="00000000" w:csb0="0002009F" w:csb1="00000000"/>
  </w:font>
  <w:font w:name="David">
    <w:charset w:val="B1"/>
    <w:family w:val="swiss"/>
    <w:pitch w:val="variable"/>
    <w:sig w:usb0="00000801" w:usb1="00000000" w:usb2="00000000" w:usb3="00000000" w:csb0="00000020" w:csb1="00000000"/>
  </w:font>
  <w:font w:name="ArialNarrow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Khmer UI">
    <w:altName w:val="Leelawadee UI"/>
    <w:charset w:val="00"/>
    <w:family w:val="swiss"/>
    <w:pitch w:val="variable"/>
    <w:sig w:usb0="8000002F" w:usb1="0000204A" w:usb2="00010000" w:usb3="00000000" w:csb0="00000001" w:csb1="00000000"/>
  </w:font>
  <w:font w:name="Arial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84222A" w14:textId="1E1ED541" w:rsidR="0010320F" w:rsidRPr="006F2219" w:rsidRDefault="005442D6" w:rsidP="006F2219">
    <w:pPr>
      <w:pStyle w:val="Piedepgina"/>
      <w:jc w:val="right"/>
      <w:rPr>
        <w:rFonts w:ascii="Century Gothic" w:hAnsi="Century Gothic"/>
      </w:rPr>
    </w:pPr>
    <w:r w:rsidRPr="006F2219">
      <w:rPr>
        <w:rStyle w:val="Nmerodepgina"/>
        <w:rFonts w:ascii="Century Gothic" w:hAnsi="Century Gothic"/>
      </w:rPr>
      <w:fldChar w:fldCharType="begin"/>
    </w:r>
    <w:r w:rsidR="0010320F" w:rsidRPr="006F2219">
      <w:rPr>
        <w:rStyle w:val="Nmerodepgina"/>
        <w:rFonts w:ascii="Century Gothic" w:hAnsi="Century Gothic"/>
      </w:rPr>
      <w:instrText xml:space="preserve"> PAGE </w:instrText>
    </w:r>
    <w:r w:rsidRPr="006F2219">
      <w:rPr>
        <w:rStyle w:val="Nmerodepgina"/>
        <w:rFonts w:ascii="Century Gothic" w:hAnsi="Century Gothic"/>
      </w:rPr>
      <w:fldChar w:fldCharType="separate"/>
    </w:r>
    <w:r w:rsidR="00FA5FE4">
      <w:rPr>
        <w:rStyle w:val="Nmerodepgina"/>
        <w:rFonts w:ascii="Century Gothic" w:hAnsi="Century Gothic"/>
        <w:noProof/>
      </w:rPr>
      <w:t>2</w:t>
    </w:r>
    <w:r w:rsidRPr="006F2219">
      <w:rPr>
        <w:rStyle w:val="Nmerodepgina"/>
        <w:rFonts w:ascii="Century Gothic" w:hAnsi="Century Gothic"/>
      </w:rPr>
      <w:fldChar w:fldCharType="end"/>
    </w:r>
    <w:r w:rsidR="0010320F" w:rsidRPr="006F2219">
      <w:rPr>
        <w:rStyle w:val="Nmerodepgina"/>
        <w:rFonts w:ascii="Century Gothic" w:hAnsi="Century Gothic"/>
      </w:rPr>
      <w:t xml:space="preserve"> de </w:t>
    </w:r>
    <w:r w:rsidRPr="006F2219">
      <w:rPr>
        <w:rStyle w:val="Nmerodepgina"/>
        <w:rFonts w:ascii="Century Gothic" w:hAnsi="Century Gothic"/>
      </w:rPr>
      <w:fldChar w:fldCharType="begin"/>
    </w:r>
    <w:r w:rsidR="0010320F" w:rsidRPr="006F2219">
      <w:rPr>
        <w:rStyle w:val="Nmerodepgina"/>
        <w:rFonts w:ascii="Century Gothic" w:hAnsi="Century Gothic"/>
      </w:rPr>
      <w:instrText xml:space="preserve"> NUMPAGES </w:instrText>
    </w:r>
    <w:r w:rsidRPr="006F2219">
      <w:rPr>
        <w:rStyle w:val="Nmerodepgina"/>
        <w:rFonts w:ascii="Century Gothic" w:hAnsi="Century Gothic"/>
      </w:rPr>
      <w:fldChar w:fldCharType="separate"/>
    </w:r>
    <w:r w:rsidR="00FA5FE4">
      <w:rPr>
        <w:rStyle w:val="Nmerodepgina"/>
        <w:rFonts w:ascii="Century Gothic" w:hAnsi="Century Gothic"/>
        <w:noProof/>
      </w:rPr>
      <w:t>4</w:t>
    </w:r>
    <w:r w:rsidRPr="006F2219">
      <w:rPr>
        <w:rStyle w:val="Nmerodepgina"/>
        <w:rFonts w:ascii="Century Gothic" w:hAnsi="Century Gothic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4DE4C8" w14:textId="77777777" w:rsidR="00D569DF" w:rsidRDefault="00D569DF" w:rsidP="00C01657">
      <w:r>
        <w:separator/>
      </w:r>
    </w:p>
  </w:footnote>
  <w:footnote w:type="continuationSeparator" w:id="0">
    <w:p w14:paraId="25948B6A" w14:textId="77777777" w:rsidR="00D569DF" w:rsidRDefault="00D569DF" w:rsidP="00C016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C7370"/>
    <w:multiLevelType w:val="hybridMultilevel"/>
    <w:tmpl w:val="BAE0A574"/>
    <w:lvl w:ilvl="0" w:tplc="4F22503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75FF0"/>
    <w:multiLevelType w:val="hybridMultilevel"/>
    <w:tmpl w:val="7AEE937C"/>
    <w:lvl w:ilvl="0" w:tplc="4F22503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402CC3"/>
    <w:multiLevelType w:val="hybridMultilevel"/>
    <w:tmpl w:val="8402C2E0"/>
    <w:lvl w:ilvl="0" w:tplc="38ECFF1C">
      <w:start w:val="1"/>
      <w:numFmt w:val="upperLetter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4237B9"/>
    <w:multiLevelType w:val="hybridMultilevel"/>
    <w:tmpl w:val="DF16E71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5D12D1"/>
    <w:multiLevelType w:val="hybridMultilevel"/>
    <w:tmpl w:val="2F38EF26"/>
    <w:lvl w:ilvl="0" w:tplc="4F22503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94A3F"/>
    <w:multiLevelType w:val="hybridMultilevel"/>
    <w:tmpl w:val="BFB28A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251973"/>
    <w:multiLevelType w:val="hybridMultilevel"/>
    <w:tmpl w:val="2196EDB6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73043A6"/>
    <w:multiLevelType w:val="hybridMultilevel"/>
    <w:tmpl w:val="636231BC"/>
    <w:lvl w:ilvl="0" w:tplc="224E75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BA2082"/>
    <w:multiLevelType w:val="hybridMultilevel"/>
    <w:tmpl w:val="EF682FFC"/>
    <w:lvl w:ilvl="0" w:tplc="A9FE1D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6D61E9"/>
    <w:multiLevelType w:val="hybridMultilevel"/>
    <w:tmpl w:val="326494C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EE3E5F"/>
    <w:multiLevelType w:val="hybridMultilevel"/>
    <w:tmpl w:val="55D2A9B8"/>
    <w:lvl w:ilvl="0" w:tplc="080A0013">
      <w:start w:val="1"/>
      <w:numFmt w:val="upperRoman"/>
      <w:lvlText w:val="%1."/>
      <w:lvlJc w:val="right"/>
      <w:pPr>
        <w:tabs>
          <w:tab w:val="num" w:pos="420"/>
        </w:tabs>
        <w:ind w:left="4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  <w:rPr>
        <w:rFonts w:cs="Times New Roman"/>
      </w:rPr>
    </w:lvl>
  </w:abstractNum>
  <w:abstractNum w:abstractNumId="11">
    <w:nsid w:val="62B15AF9"/>
    <w:multiLevelType w:val="hybridMultilevel"/>
    <w:tmpl w:val="1D4C4E2E"/>
    <w:lvl w:ilvl="0" w:tplc="B3DEDB3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747699F"/>
    <w:multiLevelType w:val="hybridMultilevel"/>
    <w:tmpl w:val="7C5E968E"/>
    <w:lvl w:ilvl="0" w:tplc="4F22503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6E27A5"/>
    <w:multiLevelType w:val="hybridMultilevel"/>
    <w:tmpl w:val="36E67FC4"/>
    <w:lvl w:ilvl="0" w:tplc="224E75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7F572B"/>
    <w:multiLevelType w:val="hybridMultilevel"/>
    <w:tmpl w:val="84F08EC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14"/>
  </w:num>
  <w:num w:numId="5">
    <w:abstractNumId w:val="3"/>
  </w:num>
  <w:num w:numId="6">
    <w:abstractNumId w:val="2"/>
  </w:num>
  <w:num w:numId="7">
    <w:abstractNumId w:val="1"/>
  </w:num>
  <w:num w:numId="8">
    <w:abstractNumId w:val="12"/>
  </w:num>
  <w:num w:numId="9">
    <w:abstractNumId w:val="4"/>
  </w:num>
  <w:num w:numId="10">
    <w:abstractNumId w:val="0"/>
  </w:num>
  <w:num w:numId="11">
    <w:abstractNumId w:val="5"/>
  </w:num>
  <w:num w:numId="12">
    <w:abstractNumId w:val="7"/>
  </w:num>
  <w:num w:numId="13">
    <w:abstractNumId w:val="13"/>
  </w:num>
  <w:num w:numId="14">
    <w:abstractNumId w:val="9"/>
  </w:num>
  <w:num w:numId="15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jandro">
    <w15:presenceInfo w15:providerId="None" w15:userId="Alejandr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55B"/>
    <w:rsid w:val="00013138"/>
    <w:rsid w:val="00021C58"/>
    <w:rsid w:val="00032068"/>
    <w:rsid w:val="00036A7D"/>
    <w:rsid w:val="0004108E"/>
    <w:rsid w:val="00042AD1"/>
    <w:rsid w:val="00066654"/>
    <w:rsid w:val="0008532E"/>
    <w:rsid w:val="000963E6"/>
    <w:rsid w:val="000A77AE"/>
    <w:rsid w:val="000B19DB"/>
    <w:rsid w:val="000B1EB4"/>
    <w:rsid w:val="000C5387"/>
    <w:rsid w:val="000C64D2"/>
    <w:rsid w:val="000C7EC4"/>
    <w:rsid w:val="000E1E67"/>
    <w:rsid w:val="000F6683"/>
    <w:rsid w:val="000F7102"/>
    <w:rsid w:val="0010320F"/>
    <w:rsid w:val="001075C8"/>
    <w:rsid w:val="00110C49"/>
    <w:rsid w:val="00113677"/>
    <w:rsid w:val="001170B6"/>
    <w:rsid w:val="001272DB"/>
    <w:rsid w:val="00130E43"/>
    <w:rsid w:val="0013310A"/>
    <w:rsid w:val="00141BD5"/>
    <w:rsid w:val="001716CE"/>
    <w:rsid w:val="0018124F"/>
    <w:rsid w:val="00182E51"/>
    <w:rsid w:val="001B70C3"/>
    <w:rsid w:val="001C318B"/>
    <w:rsid w:val="001C399E"/>
    <w:rsid w:val="001C4468"/>
    <w:rsid w:val="001D5354"/>
    <w:rsid w:val="001E1522"/>
    <w:rsid w:val="001F49BB"/>
    <w:rsid w:val="002050D5"/>
    <w:rsid w:val="002064ED"/>
    <w:rsid w:val="0021045A"/>
    <w:rsid w:val="00216377"/>
    <w:rsid w:val="00216BF5"/>
    <w:rsid w:val="0023698A"/>
    <w:rsid w:val="00243393"/>
    <w:rsid w:val="0025419C"/>
    <w:rsid w:val="0025553A"/>
    <w:rsid w:val="00257BBD"/>
    <w:rsid w:val="00264175"/>
    <w:rsid w:val="00266794"/>
    <w:rsid w:val="00266B8D"/>
    <w:rsid w:val="0026757D"/>
    <w:rsid w:val="00270A0D"/>
    <w:rsid w:val="00270C98"/>
    <w:rsid w:val="00273559"/>
    <w:rsid w:val="00287B48"/>
    <w:rsid w:val="0029179C"/>
    <w:rsid w:val="00295F52"/>
    <w:rsid w:val="002A55EF"/>
    <w:rsid w:val="002B347D"/>
    <w:rsid w:val="002C1C12"/>
    <w:rsid w:val="002D2497"/>
    <w:rsid w:val="002E4AE0"/>
    <w:rsid w:val="002F1FDB"/>
    <w:rsid w:val="002F32E8"/>
    <w:rsid w:val="002F539B"/>
    <w:rsid w:val="002F612F"/>
    <w:rsid w:val="0030564F"/>
    <w:rsid w:val="003145EB"/>
    <w:rsid w:val="00314F03"/>
    <w:rsid w:val="00320472"/>
    <w:rsid w:val="00334DBC"/>
    <w:rsid w:val="003372DF"/>
    <w:rsid w:val="00341771"/>
    <w:rsid w:val="00351F66"/>
    <w:rsid w:val="00363E33"/>
    <w:rsid w:val="00365389"/>
    <w:rsid w:val="00366D6F"/>
    <w:rsid w:val="003675D8"/>
    <w:rsid w:val="00371AB7"/>
    <w:rsid w:val="0037289C"/>
    <w:rsid w:val="00373490"/>
    <w:rsid w:val="00381665"/>
    <w:rsid w:val="00381F0D"/>
    <w:rsid w:val="00384F90"/>
    <w:rsid w:val="00390D7B"/>
    <w:rsid w:val="003912FF"/>
    <w:rsid w:val="003A435A"/>
    <w:rsid w:val="003A705A"/>
    <w:rsid w:val="003B7E54"/>
    <w:rsid w:val="003C3B13"/>
    <w:rsid w:val="003C46D0"/>
    <w:rsid w:val="003C7F10"/>
    <w:rsid w:val="003D0B8B"/>
    <w:rsid w:val="003D3D09"/>
    <w:rsid w:val="003E00C5"/>
    <w:rsid w:val="003E4669"/>
    <w:rsid w:val="003F020A"/>
    <w:rsid w:val="003F167F"/>
    <w:rsid w:val="00416C2D"/>
    <w:rsid w:val="0042376B"/>
    <w:rsid w:val="00430848"/>
    <w:rsid w:val="00434D17"/>
    <w:rsid w:val="00440C60"/>
    <w:rsid w:val="00452710"/>
    <w:rsid w:val="00467F92"/>
    <w:rsid w:val="00473873"/>
    <w:rsid w:val="00480F2B"/>
    <w:rsid w:val="00483146"/>
    <w:rsid w:val="004840C5"/>
    <w:rsid w:val="00486619"/>
    <w:rsid w:val="00490F05"/>
    <w:rsid w:val="004B2E6B"/>
    <w:rsid w:val="004B3562"/>
    <w:rsid w:val="004C4119"/>
    <w:rsid w:val="004D7982"/>
    <w:rsid w:val="004E28D5"/>
    <w:rsid w:val="004E7A59"/>
    <w:rsid w:val="00501FCD"/>
    <w:rsid w:val="005131B6"/>
    <w:rsid w:val="005149C7"/>
    <w:rsid w:val="00520B2F"/>
    <w:rsid w:val="005238FA"/>
    <w:rsid w:val="00524065"/>
    <w:rsid w:val="00526E8A"/>
    <w:rsid w:val="005335B6"/>
    <w:rsid w:val="00535EAD"/>
    <w:rsid w:val="005442D6"/>
    <w:rsid w:val="005444CF"/>
    <w:rsid w:val="0055731B"/>
    <w:rsid w:val="0055769F"/>
    <w:rsid w:val="005818F6"/>
    <w:rsid w:val="00583A50"/>
    <w:rsid w:val="00585A4F"/>
    <w:rsid w:val="00586758"/>
    <w:rsid w:val="00587DF4"/>
    <w:rsid w:val="00595674"/>
    <w:rsid w:val="005A1FBD"/>
    <w:rsid w:val="005A657F"/>
    <w:rsid w:val="005B726D"/>
    <w:rsid w:val="005C091C"/>
    <w:rsid w:val="005F00EF"/>
    <w:rsid w:val="00601268"/>
    <w:rsid w:val="00607B6F"/>
    <w:rsid w:val="00616E23"/>
    <w:rsid w:val="00631DD2"/>
    <w:rsid w:val="006328D9"/>
    <w:rsid w:val="006512DD"/>
    <w:rsid w:val="00654678"/>
    <w:rsid w:val="00655CC4"/>
    <w:rsid w:val="00677419"/>
    <w:rsid w:val="0068190E"/>
    <w:rsid w:val="0069040E"/>
    <w:rsid w:val="00690505"/>
    <w:rsid w:val="00693CE7"/>
    <w:rsid w:val="006946E7"/>
    <w:rsid w:val="00695AD1"/>
    <w:rsid w:val="006B77D2"/>
    <w:rsid w:val="006C2FBF"/>
    <w:rsid w:val="006C63CC"/>
    <w:rsid w:val="006D0D3C"/>
    <w:rsid w:val="006D555B"/>
    <w:rsid w:val="006E0823"/>
    <w:rsid w:val="006F1B7F"/>
    <w:rsid w:val="006F2219"/>
    <w:rsid w:val="006F6A7E"/>
    <w:rsid w:val="007046F0"/>
    <w:rsid w:val="00705E70"/>
    <w:rsid w:val="0070621A"/>
    <w:rsid w:val="00710537"/>
    <w:rsid w:val="00711C6A"/>
    <w:rsid w:val="00716884"/>
    <w:rsid w:val="007221D2"/>
    <w:rsid w:val="007269A4"/>
    <w:rsid w:val="00727457"/>
    <w:rsid w:val="00730867"/>
    <w:rsid w:val="00734639"/>
    <w:rsid w:val="00745A0C"/>
    <w:rsid w:val="0074736B"/>
    <w:rsid w:val="00761F48"/>
    <w:rsid w:val="00767078"/>
    <w:rsid w:val="00767CF8"/>
    <w:rsid w:val="00772456"/>
    <w:rsid w:val="00772D96"/>
    <w:rsid w:val="00777856"/>
    <w:rsid w:val="00777DE9"/>
    <w:rsid w:val="007869EE"/>
    <w:rsid w:val="00790121"/>
    <w:rsid w:val="0079712B"/>
    <w:rsid w:val="007B6D7A"/>
    <w:rsid w:val="007B73AC"/>
    <w:rsid w:val="007D5755"/>
    <w:rsid w:val="007E177E"/>
    <w:rsid w:val="007F0174"/>
    <w:rsid w:val="007F17E1"/>
    <w:rsid w:val="007F1D31"/>
    <w:rsid w:val="007F66E9"/>
    <w:rsid w:val="00800145"/>
    <w:rsid w:val="00804D51"/>
    <w:rsid w:val="0081476D"/>
    <w:rsid w:val="00825C71"/>
    <w:rsid w:val="00832593"/>
    <w:rsid w:val="0085137B"/>
    <w:rsid w:val="00873FE9"/>
    <w:rsid w:val="008B2F94"/>
    <w:rsid w:val="008B56FF"/>
    <w:rsid w:val="008B64EA"/>
    <w:rsid w:val="008B7C75"/>
    <w:rsid w:val="008C1F82"/>
    <w:rsid w:val="008E706A"/>
    <w:rsid w:val="008F2468"/>
    <w:rsid w:val="008F7621"/>
    <w:rsid w:val="00901C5B"/>
    <w:rsid w:val="00904DDA"/>
    <w:rsid w:val="009127EF"/>
    <w:rsid w:val="00921585"/>
    <w:rsid w:val="00933BE8"/>
    <w:rsid w:val="00955E1E"/>
    <w:rsid w:val="00961DF1"/>
    <w:rsid w:val="009850B8"/>
    <w:rsid w:val="009B521D"/>
    <w:rsid w:val="009B62B4"/>
    <w:rsid w:val="009E2EEB"/>
    <w:rsid w:val="009E71BA"/>
    <w:rsid w:val="00A13E3E"/>
    <w:rsid w:val="00A17331"/>
    <w:rsid w:val="00A36218"/>
    <w:rsid w:val="00A472A5"/>
    <w:rsid w:val="00A5513A"/>
    <w:rsid w:val="00A55CC9"/>
    <w:rsid w:val="00A60BBD"/>
    <w:rsid w:val="00A7193A"/>
    <w:rsid w:val="00A741B8"/>
    <w:rsid w:val="00A81AA2"/>
    <w:rsid w:val="00A91B0E"/>
    <w:rsid w:val="00A92309"/>
    <w:rsid w:val="00A94D98"/>
    <w:rsid w:val="00AA5EB0"/>
    <w:rsid w:val="00AA752F"/>
    <w:rsid w:val="00AB288C"/>
    <w:rsid w:val="00AB4694"/>
    <w:rsid w:val="00AC0469"/>
    <w:rsid w:val="00AD679E"/>
    <w:rsid w:val="00AE5F17"/>
    <w:rsid w:val="00AF2047"/>
    <w:rsid w:val="00AF4253"/>
    <w:rsid w:val="00AF54DC"/>
    <w:rsid w:val="00B06A63"/>
    <w:rsid w:val="00B2159F"/>
    <w:rsid w:val="00B254FA"/>
    <w:rsid w:val="00B35478"/>
    <w:rsid w:val="00B442C3"/>
    <w:rsid w:val="00B47081"/>
    <w:rsid w:val="00B57D89"/>
    <w:rsid w:val="00B66908"/>
    <w:rsid w:val="00B81FD8"/>
    <w:rsid w:val="00BB0B69"/>
    <w:rsid w:val="00BC4F3C"/>
    <w:rsid w:val="00BC661A"/>
    <w:rsid w:val="00C01657"/>
    <w:rsid w:val="00C02941"/>
    <w:rsid w:val="00C05B8A"/>
    <w:rsid w:val="00C13943"/>
    <w:rsid w:val="00C1477F"/>
    <w:rsid w:val="00C22ACA"/>
    <w:rsid w:val="00C6265D"/>
    <w:rsid w:val="00C64E1C"/>
    <w:rsid w:val="00C7452D"/>
    <w:rsid w:val="00C749D3"/>
    <w:rsid w:val="00C8320E"/>
    <w:rsid w:val="00C84C3E"/>
    <w:rsid w:val="00CA00C4"/>
    <w:rsid w:val="00CA6874"/>
    <w:rsid w:val="00CA6F25"/>
    <w:rsid w:val="00CB5928"/>
    <w:rsid w:val="00CC6031"/>
    <w:rsid w:val="00CC6D41"/>
    <w:rsid w:val="00CD2967"/>
    <w:rsid w:val="00CD4E82"/>
    <w:rsid w:val="00CE5999"/>
    <w:rsid w:val="00D21F36"/>
    <w:rsid w:val="00D24494"/>
    <w:rsid w:val="00D277B1"/>
    <w:rsid w:val="00D3274B"/>
    <w:rsid w:val="00D345B1"/>
    <w:rsid w:val="00D414A4"/>
    <w:rsid w:val="00D569DF"/>
    <w:rsid w:val="00D667F6"/>
    <w:rsid w:val="00D67945"/>
    <w:rsid w:val="00D76CB6"/>
    <w:rsid w:val="00D946E2"/>
    <w:rsid w:val="00DA58A8"/>
    <w:rsid w:val="00DA63F6"/>
    <w:rsid w:val="00DB2473"/>
    <w:rsid w:val="00DD2C53"/>
    <w:rsid w:val="00DE0E0B"/>
    <w:rsid w:val="00DE6FE9"/>
    <w:rsid w:val="00DF7795"/>
    <w:rsid w:val="00E11DEA"/>
    <w:rsid w:val="00E207D0"/>
    <w:rsid w:val="00E30A1F"/>
    <w:rsid w:val="00E36691"/>
    <w:rsid w:val="00E62956"/>
    <w:rsid w:val="00E6721A"/>
    <w:rsid w:val="00E75DF0"/>
    <w:rsid w:val="00E924FE"/>
    <w:rsid w:val="00E927FC"/>
    <w:rsid w:val="00EB3A1C"/>
    <w:rsid w:val="00EF257A"/>
    <w:rsid w:val="00EF4C84"/>
    <w:rsid w:val="00EF7C6A"/>
    <w:rsid w:val="00F04C7F"/>
    <w:rsid w:val="00F11531"/>
    <w:rsid w:val="00F133B9"/>
    <w:rsid w:val="00F23663"/>
    <w:rsid w:val="00F25F79"/>
    <w:rsid w:val="00F722B2"/>
    <w:rsid w:val="00F8759C"/>
    <w:rsid w:val="00F957C8"/>
    <w:rsid w:val="00F95868"/>
    <w:rsid w:val="00FA0BB6"/>
    <w:rsid w:val="00FA5FE4"/>
    <w:rsid w:val="00FA7E32"/>
    <w:rsid w:val="00FB6FE7"/>
    <w:rsid w:val="00FC0688"/>
    <w:rsid w:val="00FC1BDC"/>
    <w:rsid w:val="00FD16A7"/>
    <w:rsid w:val="00FE7DF2"/>
    <w:rsid w:val="00FF74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274F9B"/>
  <w15:docId w15:val="{F61C0210-1583-480C-8555-53F4AE29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DF2"/>
    <w:rPr>
      <w:lang w:val="es-ES" w:eastAsia="es-ES"/>
    </w:rPr>
  </w:style>
  <w:style w:type="paragraph" w:styleId="Ttulo2">
    <w:name w:val="heading 2"/>
    <w:basedOn w:val="Normal"/>
    <w:next w:val="Normal"/>
    <w:qFormat/>
    <w:rsid w:val="00FE7DF2"/>
    <w:pPr>
      <w:keepNext/>
      <w:jc w:val="center"/>
      <w:outlineLvl w:val="1"/>
    </w:pPr>
    <w:rPr>
      <w:b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FE7D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pip">
    <w:name w:val="spip"/>
    <w:basedOn w:val="Normal"/>
    <w:rsid w:val="00A94D98"/>
    <w:pPr>
      <w:spacing w:before="100" w:beforeAutospacing="1" w:after="100" w:afterAutospacing="1"/>
    </w:pPr>
    <w:rPr>
      <w:sz w:val="24"/>
      <w:szCs w:val="24"/>
    </w:rPr>
  </w:style>
  <w:style w:type="character" w:styleId="nfasis">
    <w:name w:val="Emphasis"/>
    <w:basedOn w:val="Fuentedeprrafopredeter"/>
    <w:qFormat/>
    <w:rsid w:val="00A94D98"/>
    <w:rPr>
      <w:rFonts w:cs="Times New Roman"/>
      <w:i/>
      <w:iCs/>
    </w:rPr>
  </w:style>
  <w:style w:type="character" w:styleId="Textoennegrita">
    <w:name w:val="Strong"/>
    <w:basedOn w:val="Fuentedeprrafopredeter"/>
    <w:qFormat/>
    <w:rsid w:val="000963E6"/>
    <w:rPr>
      <w:b/>
      <w:bCs/>
    </w:rPr>
  </w:style>
  <w:style w:type="table" w:styleId="Tablaweb1">
    <w:name w:val="Table Web 1"/>
    <w:basedOn w:val="Tablanormal"/>
    <w:rsid w:val="002F612F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rsid w:val="006F221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F221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F2219"/>
  </w:style>
  <w:style w:type="paragraph" w:styleId="Textodeglobo">
    <w:name w:val="Balloon Text"/>
    <w:basedOn w:val="Normal"/>
    <w:link w:val="TextodegloboCar"/>
    <w:rsid w:val="0070621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0621A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B2F9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62956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semiHidden/>
    <w:unhideWhenUsed/>
    <w:rsid w:val="00AB469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AB4694"/>
  </w:style>
  <w:style w:type="character" w:customStyle="1" w:styleId="TextocomentarioCar">
    <w:name w:val="Texto comentario Car"/>
    <w:basedOn w:val="Fuentedeprrafopredeter"/>
    <w:link w:val="Textocomentario"/>
    <w:semiHidden/>
    <w:rsid w:val="00AB469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AB469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AB4694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5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psicologia.unam.mx/documentos/pdf/convocatorias/aviso_CONVOCATORIA_Junio_julio.pdf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2G0Ffl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2G0Ffl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acebook.com/dep.psicologia.unam/" TargetMode="Externa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dep.psicologia@unam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C1EBA-79F4-4A41-AB11-1C09D2784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1455</Words>
  <Characters>8006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9443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Alejandro</cp:lastModifiedBy>
  <cp:revision>2</cp:revision>
  <cp:lastPrinted>2018-04-02T16:56:00Z</cp:lastPrinted>
  <dcterms:created xsi:type="dcterms:W3CDTF">2018-04-19T01:18:00Z</dcterms:created>
  <dcterms:modified xsi:type="dcterms:W3CDTF">2018-04-19T01:18:00Z</dcterms:modified>
</cp:coreProperties>
</file>