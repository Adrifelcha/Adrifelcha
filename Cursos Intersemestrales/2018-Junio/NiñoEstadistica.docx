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2841"/>
        <w:gridCol w:w="5059"/>
        <w:gridCol w:w="2566"/>
      </w:tblGrid>
      <w:tr w:rsidR="00F25F79" w:rsidRPr="003E4669" w14:paraId="27DE0BB4" w14:textId="77777777" w:rsidTr="009B62B4">
        <w:trPr>
          <w:trHeight w:val="539"/>
        </w:trPr>
        <w:tc>
          <w:tcPr>
            <w:tcW w:w="1357" w:type="pct"/>
            <w:vAlign w:val="center"/>
          </w:tcPr>
          <w:p w14:paraId="5B45AA2E" w14:textId="77777777" w:rsidR="00F25F79" w:rsidRPr="003E4669" w:rsidRDefault="00BC4F3C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b w:val="0"/>
                <w:bCs/>
                <w:noProof/>
                <w:color w:val="000000"/>
                <w:sz w:val="22"/>
                <w:szCs w:val="22"/>
                <w:lang w:eastAsia="es-MX"/>
              </w:rPr>
              <w:drawing>
                <wp:inline distT="0" distB="0" distL="0" distR="0" wp14:anchorId="71EDE9FF" wp14:editId="4F36CDC0">
                  <wp:extent cx="714375" cy="788670"/>
                  <wp:effectExtent l="0" t="0" r="9525" b="0"/>
                  <wp:docPr id="1" name="Imagen 1" descr="un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pct"/>
            <w:vAlign w:val="center"/>
          </w:tcPr>
          <w:p w14:paraId="1A9E9A2E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FACULTAD DE PSICOLOGÍA</w:t>
            </w:r>
          </w:p>
          <w:p w14:paraId="518D86AA" w14:textId="77777777" w:rsidR="00F25F79" w:rsidRPr="003E4669" w:rsidRDefault="00D277B1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DIVISIÓ</w:t>
            </w:r>
            <w:r w:rsidR="00F25F79" w:rsidRPr="003E4669">
              <w:rPr>
                <w:rFonts w:ascii="Century Gothic" w:hAnsi="Century Gothic" w:cs="Arial"/>
                <w:sz w:val="22"/>
                <w:szCs w:val="22"/>
              </w:rPr>
              <w:t>N DE ESTUDIOS PROFESIONALES</w:t>
            </w:r>
          </w:p>
        </w:tc>
        <w:tc>
          <w:tcPr>
            <w:tcW w:w="1226" w:type="pct"/>
            <w:vAlign w:val="center"/>
          </w:tcPr>
          <w:p w14:paraId="3D740B30" w14:textId="77777777" w:rsidR="00F25F79" w:rsidRPr="003E4669" w:rsidRDefault="0070621A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/>
                <w:sz w:val="22"/>
                <w:szCs w:val="22"/>
              </w:rPr>
              <w:object w:dxaOrig="2721" w:dyaOrig="2582" w14:anchorId="048031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55.85pt" o:ole="">
                  <v:imagedata r:id="rId9" o:title=""/>
                </v:shape>
                <o:OLEObject Type="Embed" ProgID="CorelPhotoPaint.Image.9" ShapeID="_x0000_i1025" DrawAspect="Content" ObjectID="_1586343353" r:id="rId10"/>
              </w:object>
            </w:r>
          </w:p>
        </w:tc>
      </w:tr>
    </w:tbl>
    <w:p w14:paraId="0C73B503" w14:textId="77777777" w:rsidR="001C4468" w:rsidRDefault="006512DD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FORMATO DE </w:t>
      </w:r>
      <w:r w:rsidR="00FE7DF2" w:rsidRPr="00955E1E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>REGISTRO DE PROPUESTAS</w:t>
      </w:r>
      <w:r w:rsidR="001C4468">
        <w:rPr>
          <w:rFonts w:ascii="Meiryo UI" w:eastAsia="Meiryo UI" w:hAnsi="Meiryo UI" w:cs="Meiryo UI"/>
          <w:b/>
          <w:color w:val="0070C0"/>
          <w:sz w:val="24"/>
          <w:szCs w:val="24"/>
          <w:lang w:val="es-MX"/>
        </w:rPr>
        <w:t xml:space="preserve">.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Cursos </w:t>
      </w:r>
      <w:r w:rsidR="001C4468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intersemestrales </w:t>
      </w:r>
    </w:p>
    <w:p w14:paraId="4DF3E58B" w14:textId="77777777" w:rsidR="00EF7C6A" w:rsidRPr="00955E1E" w:rsidRDefault="003675D8" w:rsidP="00654678">
      <w:pPr>
        <w:shd w:val="clear" w:color="auto" w:fill="FBD4B4" w:themeFill="accent6" w:themeFillTint="66"/>
        <w:jc w:val="center"/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</w:pPr>
      <w:r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Junio y julio</w:t>
      </w:r>
      <w:r w:rsidR="007F17E1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 xml:space="preserve"> </w:t>
      </w:r>
      <w:r w:rsidR="00EF7C6A" w:rsidRPr="00955E1E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de 201</w:t>
      </w:r>
      <w:r w:rsidR="00D277B1">
        <w:rPr>
          <w:rFonts w:ascii="Meiryo UI" w:eastAsia="Meiryo UI" w:hAnsi="Meiryo UI" w:cs="David"/>
          <w:b/>
          <w:color w:val="0070C0"/>
          <w:sz w:val="24"/>
          <w:szCs w:val="24"/>
          <w:lang w:val="es-MX"/>
        </w:rPr>
        <w:t>8</w:t>
      </w:r>
    </w:p>
    <w:p w14:paraId="20B9DAD7" w14:textId="77777777" w:rsidR="00E207D0" w:rsidRDefault="00772456" w:rsidP="00772456">
      <w:pPr>
        <w:rPr>
          <w:rFonts w:ascii="Century Gothic" w:hAnsi="Century Gothic" w:cs="Arial"/>
          <w:sz w:val="22"/>
          <w:szCs w:val="32"/>
          <w:lang w:val="es-MX"/>
        </w:rPr>
      </w:pPr>
      <w:r>
        <w:rPr>
          <w:rFonts w:ascii="Century Gothic" w:hAnsi="Century Gothic" w:cs="Arial"/>
          <w:sz w:val="22"/>
          <w:szCs w:val="32"/>
          <w:lang w:val="es-MX"/>
        </w:rPr>
        <w:t xml:space="preserve">Por favor llenar los campos </w:t>
      </w:r>
      <w:r w:rsidR="00E207D0">
        <w:rPr>
          <w:rFonts w:ascii="Century Gothic" w:hAnsi="Century Gothic" w:cs="Arial"/>
          <w:sz w:val="22"/>
          <w:szCs w:val="32"/>
          <w:lang w:val="es-MX"/>
        </w:rPr>
        <w:t xml:space="preserve">de la propuesta. </w:t>
      </w:r>
    </w:p>
    <w:p w14:paraId="150D3FAD" w14:textId="77777777" w:rsidR="001C4468" w:rsidRPr="00270A0D" w:rsidRDefault="001C4468" w:rsidP="00772456">
      <w:pPr>
        <w:rPr>
          <w:sz w:val="22"/>
        </w:rPr>
      </w:pP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el siguiente </w:t>
      </w:r>
      <w:hyperlink r:id="rId11" w:history="1">
        <w:r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>formulario</w:t>
        </w:r>
        <w:r w:rsidR="00C05B8A" w:rsidRPr="00E62956">
          <w:rPr>
            <w:rStyle w:val="Hipervnculo"/>
            <w:rFonts w:ascii="Century Gothic" w:hAnsi="Century Gothic" w:cs="Arial"/>
            <w:sz w:val="22"/>
            <w:szCs w:val="32"/>
            <w:lang w:val="es-MX"/>
          </w:rPr>
          <w:t xml:space="preserve"> en línea</w:t>
        </w:r>
      </w:hyperlink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deberá pasar la información del curso y enviar este </w:t>
      </w:r>
      <w:r w:rsidR="00C02941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mismo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archivo </w:t>
      </w:r>
      <w:r w:rsidR="008B56FF"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en formato PDF </w:t>
      </w:r>
      <w:r w:rsidRPr="001C4468">
        <w:rPr>
          <w:rFonts w:ascii="Century Gothic" w:hAnsi="Century Gothic" w:cs="Arial"/>
          <w:color w:val="FF0000"/>
          <w:sz w:val="22"/>
          <w:szCs w:val="32"/>
          <w:lang w:val="es-MX"/>
        </w:rPr>
        <w:t>con las firmas respectivas.</w:t>
      </w:r>
      <w:r w:rsidR="008B56FF">
        <w:rPr>
          <w:rFonts w:ascii="Century Gothic" w:hAnsi="Century Gothic" w:cs="Arial"/>
          <w:color w:val="FF0000"/>
          <w:sz w:val="22"/>
          <w:szCs w:val="32"/>
          <w:lang w:val="es-MX"/>
        </w:rPr>
        <w:t xml:space="preserve"> </w:t>
      </w:r>
      <w:hyperlink r:id="rId12" w:history="1">
        <w:r w:rsidR="00270A0D" w:rsidRPr="00270A0D">
          <w:rPr>
            <w:rStyle w:val="Hipervnculo"/>
            <w:sz w:val="22"/>
          </w:rPr>
          <w:t>https://bit.ly/2G0FflM</w:t>
        </w:r>
      </w:hyperlink>
    </w:p>
    <w:p w14:paraId="385093F5" w14:textId="77777777" w:rsidR="00C05B8A" w:rsidRPr="001C4468" w:rsidRDefault="00C05B8A" w:rsidP="00772456">
      <w:pPr>
        <w:rPr>
          <w:rFonts w:ascii="Century Gothic" w:hAnsi="Century Gothic" w:cs="Arial"/>
          <w:color w:val="FF0000"/>
          <w:sz w:val="22"/>
          <w:szCs w:val="32"/>
          <w:lang w:val="es-MX"/>
        </w:rPr>
      </w:pPr>
    </w:p>
    <w:tbl>
      <w:tblPr>
        <w:tblW w:w="497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4269"/>
        <w:gridCol w:w="6122"/>
      </w:tblGrid>
      <w:tr w:rsidR="00DE6FE9" w:rsidRPr="00430848" w14:paraId="53EF313C" w14:textId="77777777" w:rsidTr="00DE6FE9">
        <w:trPr>
          <w:trHeight w:val="503"/>
          <w:tblCellSpacing w:w="20" w:type="dxa"/>
        </w:trPr>
        <w:tc>
          <w:tcPr>
            <w:tcW w:w="4962" w:type="pct"/>
            <w:gridSpan w:val="2"/>
            <w:shd w:val="clear" w:color="auto" w:fill="auto"/>
            <w:noWrap/>
          </w:tcPr>
          <w:p w14:paraId="0648FC1E" w14:textId="77777777" w:rsidR="00DE6FE9" w:rsidRDefault="00DE6FE9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NOMBRE DEL CURSO O TALLER:</w:t>
            </w:r>
          </w:p>
          <w:p w14:paraId="38FCC3C5" w14:textId="4359F1EC" w:rsidR="00DE6FE9" w:rsidRPr="00430848" w:rsidRDefault="00297B74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ins w:id="0" w:author="Alejandro" w:date="2018-04-27T14:05:00Z">
              <w:r>
                <w:rPr>
                  <w:rFonts w:ascii="Century Gothic" w:hAnsi="Century Gothic" w:cs="ArialNarrow,Bold"/>
                  <w:b/>
                  <w:bCs/>
                  <w:sz w:val="22"/>
                  <w:szCs w:val="22"/>
                </w:rPr>
                <w:t>Fundamentos de la Estadística Inferencial para las Ciencias Sociales</w:t>
              </w:r>
            </w:ins>
          </w:p>
        </w:tc>
      </w:tr>
      <w:tr w:rsidR="008B2F94" w:rsidRPr="00430848" w14:paraId="1CE5AABE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1A40AE61" w14:textId="44E072F8" w:rsidR="008B2F94" w:rsidRDefault="008B2F94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inicio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ins w:id="1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25</w:t>
              </w:r>
            </w:ins>
            <w:del w:id="2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3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4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ins w:id="5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del w:id="6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="00BC661A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3E6E8213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  <w:tc>
          <w:tcPr>
            <w:tcW w:w="2909" w:type="pct"/>
            <w:shd w:val="clear" w:color="auto" w:fill="auto"/>
          </w:tcPr>
          <w:p w14:paraId="3080EDA4" w14:textId="7D3DBF4A" w:rsidR="008B2F94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Fecha de término</w:t>
            </w:r>
            <w:r w:rsidR="00264175"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(</w:t>
            </w:r>
            <w:ins w:id="7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29</w:t>
              </w:r>
            </w:ins>
            <w:del w:id="8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dd</w:delText>
              </w:r>
            </w:del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9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mm</w:delText>
              </w:r>
            </w:del>
            <w:ins w:id="10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06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/</w:t>
            </w:r>
            <w:del w:id="11" w:author="Alejandro" w:date="2018-04-27T13:47:00Z">
              <w:r w:rsidR="00264175" w:rsidRPr="00524065" w:rsidDel="00753C7C">
                <w:rPr>
                  <w:rFonts w:ascii="Century Gothic" w:hAnsi="Century Gothic" w:cs="ArialNarrow,Bold"/>
                  <w:bCs/>
                  <w:szCs w:val="22"/>
                </w:rPr>
                <w:delText>aa</w:delText>
              </w:r>
            </w:del>
            <w:ins w:id="12" w:author="Alejandro" w:date="2018-04-27T13:47:00Z">
              <w:r w:rsidR="00753C7C">
                <w:rPr>
                  <w:rFonts w:ascii="Century Gothic" w:hAnsi="Century Gothic" w:cs="ArialNarrow,Bold"/>
                  <w:bCs/>
                  <w:szCs w:val="22"/>
                </w:rPr>
                <w:t>2018</w:t>
              </w:r>
            </w:ins>
            <w:r w:rsidR="00264175" w:rsidRPr="00524065">
              <w:rPr>
                <w:rFonts w:ascii="Century Gothic" w:hAnsi="Century Gothic" w:cs="ArialNarrow,Bold"/>
                <w:bCs/>
                <w:szCs w:val="22"/>
              </w:rPr>
              <w:t>)</w:t>
            </w: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:</w:t>
            </w:r>
          </w:p>
          <w:p w14:paraId="5D298524" w14:textId="77777777" w:rsidR="00BC661A" w:rsidRPr="00524065" w:rsidRDefault="00BC661A" w:rsidP="001170B6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</w:p>
        </w:tc>
      </w:tr>
      <w:tr w:rsidR="00264175" w:rsidRPr="00430848" w14:paraId="547388A7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71A75BF3" w14:textId="77777777" w:rsidR="00264175" w:rsidRDefault="00264175" w:rsidP="008F2468">
            <w:pPr>
              <w:rPr>
                <w:ins w:id="13" w:author="Alejandro" w:date="2018-04-27T13:47:00Z"/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Duración total de horas del curso:</w:t>
            </w:r>
            <w:r w:rsidR="00F722B2">
              <w:rPr>
                <w:rFonts w:ascii="Century Gothic" w:hAnsi="Century Gothic" w:cs="ArialNarrow,Bold"/>
                <w:bCs/>
                <w:sz w:val="22"/>
                <w:szCs w:val="22"/>
              </w:rPr>
              <w:t xml:space="preserve"> </w:t>
            </w:r>
          </w:p>
          <w:p w14:paraId="31D40DBF" w14:textId="123A20AA" w:rsidR="00753C7C" w:rsidRPr="00524065" w:rsidRDefault="00297B74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4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20</w:t>
              </w:r>
              <w:r w:rsidR="00753C7C">
                <w:rPr>
                  <w:rFonts w:ascii="Century Gothic" w:hAnsi="Century Gothic" w:cs="ArialNarrow,Bold"/>
                  <w:bCs/>
                  <w:sz w:val="22"/>
                  <w:szCs w:val="22"/>
                </w:rPr>
                <w:t xml:space="preserve"> horas</w:t>
              </w:r>
            </w:ins>
          </w:p>
        </w:tc>
        <w:tc>
          <w:tcPr>
            <w:tcW w:w="2909" w:type="pct"/>
            <w:shd w:val="clear" w:color="auto" w:fill="auto"/>
          </w:tcPr>
          <w:p w14:paraId="2F20203F" w14:textId="77777777" w:rsidR="0026417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Especificar los días de la semana en que se impartirá:</w:t>
            </w:r>
          </w:p>
          <w:p w14:paraId="7E81CBC7" w14:textId="5B7181A0" w:rsidR="001170B6" w:rsidRPr="00524065" w:rsidRDefault="00753C7C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15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Lunes a Viernes</w:t>
              </w:r>
            </w:ins>
          </w:p>
        </w:tc>
      </w:tr>
      <w:tr w:rsidR="008B2F94" w:rsidRPr="00430848" w14:paraId="3602EBFD" w14:textId="77777777" w:rsidTr="00654678">
        <w:trPr>
          <w:trHeight w:val="503"/>
          <w:tblCellSpacing w:w="20" w:type="dxa"/>
        </w:trPr>
        <w:tc>
          <w:tcPr>
            <w:tcW w:w="2033" w:type="pct"/>
            <w:shd w:val="clear" w:color="auto" w:fill="auto"/>
            <w:noWrap/>
          </w:tcPr>
          <w:p w14:paraId="6F4E5624" w14:textId="77777777" w:rsidR="008B2F94" w:rsidRPr="00524065" w:rsidRDefault="00BC661A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Horario en el que se impartirá:</w:t>
            </w:r>
          </w:p>
          <w:p w14:paraId="2B4B9D5D" w14:textId="3F18839C" w:rsidR="00BC661A" w:rsidRPr="00524065" w:rsidRDefault="00753C7C" w:rsidP="00297B74">
            <w:pPr>
              <w:rPr>
                <w:rFonts w:ascii="Century Gothic" w:hAnsi="Century Gothic" w:cs="ArialNarrow,Bold"/>
                <w:bCs/>
                <w:sz w:val="22"/>
                <w:szCs w:val="22"/>
              </w:rPr>
              <w:pPrChange w:id="16" w:author="Alejandro" w:date="2018-04-27T14:03:00Z">
                <w:pPr/>
              </w:pPrChange>
            </w:pPr>
            <w:ins w:id="17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1</w:t>
              </w:r>
            </w:ins>
            <w:ins w:id="18" w:author="Alejandro" w:date="2018-04-27T14:03:00Z">
              <w:r w:rsidR="00297B74">
                <w:rPr>
                  <w:rFonts w:ascii="Century Gothic" w:hAnsi="Century Gothic" w:cs="ArialNarrow,Bold"/>
                  <w:bCs/>
                  <w:sz w:val="22"/>
                  <w:szCs w:val="22"/>
                </w:rPr>
                <w:t>0</w:t>
              </w:r>
            </w:ins>
            <w:ins w:id="19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 xml:space="preserve"> am a 2 pm</w:t>
              </w:r>
            </w:ins>
          </w:p>
        </w:tc>
        <w:tc>
          <w:tcPr>
            <w:tcW w:w="2909" w:type="pct"/>
            <w:shd w:val="clear" w:color="auto" w:fill="auto"/>
          </w:tcPr>
          <w:p w14:paraId="0EE0BD0C" w14:textId="77777777" w:rsidR="008B2F94" w:rsidRPr="00524065" w:rsidRDefault="00264175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r w:rsidRPr="00524065">
              <w:rPr>
                <w:rFonts w:ascii="Century Gothic" w:hAnsi="Century Gothic" w:cs="ArialNarrow,Bold"/>
                <w:bCs/>
                <w:sz w:val="22"/>
                <w:szCs w:val="22"/>
              </w:rPr>
              <w:t>Cupo máximo:</w:t>
            </w:r>
          </w:p>
          <w:p w14:paraId="5EC13B0B" w14:textId="46DAFE6B" w:rsidR="00631DD2" w:rsidRPr="00524065" w:rsidRDefault="00753C7C" w:rsidP="008F2468">
            <w:pPr>
              <w:rPr>
                <w:rFonts w:ascii="Century Gothic" w:hAnsi="Century Gothic" w:cs="ArialNarrow,Bold"/>
                <w:bCs/>
                <w:sz w:val="22"/>
                <w:szCs w:val="22"/>
              </w:rPr>
            </w:pPr>
            <w:ins w:id="20" w:author="Alejandro" w:date="2018-04-27T13:48:00Z">
              <w:r>
                <w:rPr>
                  <w:rFonts w:ascii="Century Gothic" w:hAnsi="Century Gothic" w:cs="ArialNarrow,Bold"/>
                  <w:bCs/>
                  <w:sz w:val="22"/>
                  <w:szCs w:val="22"/>
                </w:rPr>
                <w:t>50</w:t>
              </w:r>
            </w:ins>
          </w:p>
        </w:tc>
      </w:tr>
    </w:tbl>
    <w:p w14:paraId="29241E55" w14:textId="77777777" w:rsidR="00B2159F" w:rsidRPr="004840C5" w:rsidRDefault="00B2159F" w:rsidP="00D21F36">
      <w:pPr>
        <w:autoSpaceDE w:val="0"/>
        <w:autoSpaceDN w:val="0"/>
        <w:adjustRightInd w:val="0"/>
        <w:rPr>
          <w:rFonts w:ascii="Century Gothic" w:hAnsi="Century Gothic" w:cs="ArialNarrow,Bold"/>
          <w:b/>
          <w:bCs/>
          <w:sz w:val="16"/>
          <w:szCs w:val="16"/>
        </w:rPr>
      </w:pPr>
    </w:p>
    <w:p w14:paraId="69AC590D" w14:textId="77777777" w:rsidR="00693CE7" w:rsidRPr="00D345B1" w:rsidRDefault="00524065" w:rsidP="00452B30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2"/>
          <w:szCs w:val="22"/>
        </w:rPr>
      </w:pPr>
      <w:r w:rsidRPr="00D345B1">
        <w:rPr>
          <w:rFonts w:ascii="Century Gothic" w:hAnsi="Century Gothic" w:cs="ArialNarrow,Bold"/>
          <w:b/>
          <w:bCs/>
          <w:sz w:val="22"/>
          <w:szCs w:val="22"/>
        </w:rPr>
        <w:t xml:space="preserve">Información del ponente y síntesis </w:t>
      </w:r>
      <w:r w:rsidR="00D345B1" w:rsidRPr="00D345B1">
        <w:rPr>
          <w:rFonts w:ascii="Century Gothic" w:hAnsi="Century Gothic" w:cs="ArialNarrow,Bold"/>
          <w:b/>
          <w:bCs/>
          <w:sz w:val="22"/>
          <w:szCs w:val="22"/>
        </w:rPr>
        <w:t>curricular (</w:t>
      </w:r>
      <w:r w:rsidR="00DF7795" w:rsidRPr="00D345B1">
        <w:rPr>
          <w:rFonts w:ascii="Century Gothic" w:hAnsi="Century Gothic" w:cs="ArialNarrow,Bold"/>
          <w:b/>
          <w:bCs/>
          <w:sz w:val="22"/>
          <w:szCs w:val="22"/>
        </w:rPr>
        <w:t>máximo 3)</w:t>
      </w:r>
    </w:p>
    <w:p w14:paraId="13E12E14" w14:textId="77777777" w:rsidR="00D277B1" w:rsidRPr="00D277B1" w:rsidRDefault="00631DD2" w:rsidP="00D277B1">
      <w:pPr>
        <w:rPr>
          <w:rFonts w:ascii="Century Gothic" w:hAnsi="Century Gothic" w:cs="ArialNarrow,Bold"/>
          <w:bCs/>
          <w:color w:val="FF0000"/>
          <w:sz w:val="22"/>
          <w:szCs w:val="22"/>
        </w:rPr>
      </w:pPr>
      <w:r>
        <w:rPr>
          <w:rFonts w:ascii="Century Gothic" w:hAnsi="Century Gothic" w:cs="ArialNarrow,Bold"/>
          <w:bCs/>
          <w:color w:val="FF0000"/>
          <w:sz w:val="22"/>
          <w:szCs w:val="22"/>
        </w:rPr>
        <w:t>*</w:t>
      </w:r>
      <w:r w:rsidRPr="00631DD2">
        <w:rPr>
          <w:rFonts w:ascii="Century Gothic" w:hAnsi="Century Gothic" w:cs="ArialNarrow,Bold"/>
          <w:bCs/>
          <w:color w:val="FF0000"/>
          <w:sz w:val="18"/>
          <w:szCs w:val="22"/>
        </w:rPr>
        <w:t xml:space="preserve">Nota: </w:t>
      </w:r>
      <w:r w:rsidR="00D277B1" w:rsidRPr="00631DD2">
        <w:rPr>
          <w:rFonts w:ascii="Century Gothic" w:hAnsi="Century Gothic" w:cs="ArialNarrow,Bold"/>
          <w:bCs/>
          <w:color w:val="FF0000"/>
          <w:sz w:val="18"/>
          <w:szCs w:val="22"/>
        </w:rPr>
        <w:t>El ponente 1 será el titular con el que se mantendrá la comunicación vía correo electrónico</w:t>
      </w: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430"/>
        <w:gridCol w:w="2629"/>
        <w:gridCol w:w="3812"/>
        <w:gridCol w:w="2579"/>
        <w:tblGridChange w:id="21">
          <w:tblGrid>
            <w:gridCol w:w="1430"/>
            <w:gridCol w:w="2629"/>
            <w:gridCol w:w="3812"/>
            <w:gridCol w:w="2579"/>
          </w:tblGrid>
        </w:tblGridChange>
      </w:tblGrid>
      <w:tr w:rsidR="00772456" w:rsidRPr="00430848" w14:paraId="70B412FE" w14:textId="77777777" w:rsidTr="00753C7C">
        <w:trPr>
          <w:trHeight w:val="643"/>
          <w:tblCellSpacing w:w="20" w:type="dxa"/>
        </w:trPr>
        <w:tc>
          <w:tcPr>
            <w:tcW w:w="663" w:type="pct"/>
            <w:shd w:val="clear" w:color="auto" w:fill="DBE5F1" w:themeFill="accent1" w:themeFillTint="33"/>
            <w:vAlign w:val="center"/>
          </w:tcPr>
          <w:p w14:paraId="40B16D63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1</w:t>
            </w:r>
          </w:p>
        </w:tc>
        <w:tc>
          <w:tcPr>
            <w:tcW w:w="1253" w:type="pct"/>
            <w:shd w:val="clear" w:color="auto" w:fill="DBE5F1" w:themeFill="accent1" w:themeFillTint="33"/>
            <w:vAlign w:val="center"/>
          </w:tcPr>
          <w:p w14:paraId="71BE4AAD" w14:textId="6A66E530" w:rsidR="005818F6" w:rsidRPr="00F957C8" w:rsidRDefault="00753C7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22" w:author="Alejandro" w:date="2018-04-27T13:49:00Z">
              <w:r>
                <w:rPr>
                  <w:rFonts w:ascii="Khmer UI" w:hAnsi="Khmer UI" w:cs="Khmer UI"/>
                  <w:sz w:val="22"/>
                  <w:szCs w:val="22"/>
                </w:rPr>
                <w:t>Adriana Felisa Chávez De la Peña</w:t>
              </w:r>
            </w:ins>
          </w:p>
        </w:tc>
        <w:tc>
          <w:tcPr>
            <w:tcW w:w="1826" w:type="pct"/>
            <w:shd w:val="clear" w:color="auto" w:fill="DBE5F1" w:themeFill="accent1" w:themeFillTint="33"/>
            <w:vAlign w:val="center"/>
          </w:tcPr>
          <w:p w14:paraId="2C43B547" w14:textId="08735C46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Teléfono celular: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3" w:author="Alejandro" w:date="2018-04-27T13:49:00Z">
              <w:r w:rsidR="00753C7C">
                <w:rPr>
                  <w:rFonts w:ascii="Khmer UI" w:hAnsi="Khmer UI" w:cs="Khmer UI"/>
                  <w:sz w:val="22"/>
                  <w:szCs w:val="22"/>
                </w:rPr>
                <w:t xml:space="preserve"> 55 3205 1765</w:t>
              </w:r>
            </w:ins>
          </w:p>
          <w:p w14:paraId="3C8E23F5" w14:textId="2AC6C116" w:rsidR="005818F6" w:rsidRPr="00F957C8" w:rsidRDefault="005818F6" w:rsidP="00F722B2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Correo electrónico:</w:t>
            </w:r>
            <w:r w:rsidR="001170B6" w:rsidRPr="00F957C8">
              <w:rPr>
                <w:rFonts w:ascii="Khmer UI" w:hAnsi="Khmer UI" w:cs="Khmer UI"/>
                <w:sz w:val="22"/>
                <w:szCs w:val="22"/>
              </w:rPr>
              <w:t xml:space="preserve"> </w:t>
            </w:r>
            <w:ins w:id="24" w:author="Alejandro" w:date="2018-04-27T13:49:00Z">
              <w:r w:rsidR="00753C7C">
                <w:rPr>
                  <w:rFonts w:ascii="Khmer UI" w:hAnsi="Khmer UI" w:cs="Khmer UI"/>
                  <w:sz w:val="22"/>
                  <w:szCs w:val="22"/>
                </w:rPr>
                <w:t xml:space="preserve"> adrifelcha</w:t>
              </w:r>
              <w:r w:rsidR="00753C7C" w:rsidRPr="00753C7C">
                <w:rPr>
                  <w:rFonts w:ascii="Khmer UI" w:hAnsi="Khmer UI" w:cs="Khmer UI"/>
                  <w:sz w:val="22"/>
                  <w:szCs w:val="22"/>
                </w:rPr>
                <w:t>@</w:t>
              </w:r>
              <w:r w:rsidR="00753C7C">
                <w:rPr>
                  <w:rFonts w:ascii="Khmer UI" w:hAnsi="Khmer UI" w:cs="Khmer UI"/>
                  <w:sz w:val="22"/>
                  <w:szCs w:val="22"/>
                </w:rPr>
                <w:t>gmail.com</w:t>
              </w:r>
            </w:ins>
          </w:p>
        </w:tc>
        <w:tc>
          <w:tcPr>
            <w:tcW w:w="1162" w:type="pct"/>
            <w:shd w:val="clear" w:color="auto" w:fill="DBE5F1" w:themeFill="accent1" w:themeFillTint="33"/>
          </w:tcPr>
          <w:p w14:paraId="34064C91" w14:textId="48090A69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22"/>
                <w:szCs w:val="22"/>
              </w:rPr>
              <w:t>Número de horas que impartirá:</w:t>
            </w:r>
            <w:ins w:id="25" w:author="Alejandro" w:date="2018-04-27T13:49:00Z">
              <w:r w:rsidR="00753C7C">
                <w:rPr>
                  <w:rFonts w:ascii="Khmer UI" w:hAnsi="Khmer UI" w:cs="Khmer UI"/>
                  <w:sz w:val="22"/>
                  <w:szCs w:val="22"/>
                </w:rPr>
                <w:t xml:space="preserve"> </w:t>
              </w:r>
              <w:r w:rsidR="00297B74">
                <w:rPr>
                  <w:rFonts w:ascii="Khmer UI" w:hAnsi="Khmer UI" w:cs="Khmer UI"/>
                  <w:sz w:val="22"/>
                  <w:szCs w:val="22"/>
                </w:rPr>
                <w:t>10</w:t>
              </w:r>
            </w:ins>
          </w:p>
        </w:tc>
      </w:tr>
      <w:tr w:rsidR="005818F6" w:rsidRPr="00430848" w14:paraId="693D1F97" w14:textId="77777777" w:rsidTr="00761F48">
        <w:trPr>
          <w:trHeight w:val="643"/>
          <w:tblCellSpacing w:w="20" w:type="dxa"/>
        </w:trPr>
        <w:tc>
          <w:tcPr>
            <w:tcW w:w="4962" w:type="pct"/>
            <w:gridSpan w:val="4"/>
            <w:shd w:val="clear" w:color="auto" w:fill="DBE5F1" w:themeFill="accent1" w:themeFillTint="33"/>
          </w:tcPr>
          <w:p w14:paraId="47497C94" w14:textId="4B08523E" w:rsidR="005818F6" w:rsidRPr="00F722B2" w:rsidRDefault="00761F48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</w:pPr>
            <w:del w:id="26" w:author="Alejandro" w:date="2018-04-27T13:49:00Z"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R="00654678"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  <w:ins w:id="27" w:author="Alejandro" w:date="2018-04-27T13:49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Licenciada en Psicolog</w:t>
              </w:r>
            </w:ins>
            <w:ins w:id="28" w:author="Alejandro" w:date="2018-04-27T13:50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ía por la Facultad de Psicología</w:t>
              </w:r>
            </w:ins>
          </w:p>
        </w:tc>
      </w:tr>
      <w:tr w:rsidR="00772456" w:rsidRPr="00430848" w14:paraId="3336FB19" w14:textId="77777777" w:rsidTr="00753C7C">
        <w:trPr>
          <w:trHeight w:val="196"/>
          <w:tblCellSpacing w:w="20" w:type="dxa"/>
        </w:trPr>
        <w:tc>
          <w:tcPr>
            <w:tcW w:w="663" w:type="pct"/>
            <w:tcBorders>
              <w:bottom w:val="nil"/>
            </w:tcBorders>
            <w:shd w:val="clear" w:color="auto" w:fill="auto"/>
            <w:vAlign w:val="center"/>
          </w:tcPr>
          <w:p w14:paraId="68F1DE49" w14:textId="7777777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r w:rsidRPr="00F957C8">
              <w:rPr>
                <w:rFonts w:ascii="Khmer UI" w:hAnsi="Khmer UI" w:cs="Khmer UI"/>
                <w:sz w:val="18"/>
                <w:szCs w:val="22"/>
              </w:rPr>
              <w:t xml:space="preserve">Nombre completo </w:t>
            </w:r>
            <w:r w:rsidRPr="00F957C8">
              <w:rPr>
                <w:rFonts w:ascii="Khmer UI" w:hAnsi="Khmer UI" w:cs="Khmer UI"/>
                <w:sz w:val="22"/>
                <w:szCs w:val="22"/>
              </w:rPr>
              <w:t>Ponente 2</w:t>
            </w:r>
          </w:p>
        </w:tc>
        <w:tc>
          <w:tcPr>
            <w:tcW w:w="1253" w:type="pct"/>
            <w:tcBorders>
              <w:bottom w:val="nil"/>
            </w:tcBorders>
            <w:shd w:val="clear" w:color="auto" w:fill="auto"/>
            <w:vAlign w:val="center"/>
          </w:tcPr>
          <w:p w14:paraId="21E98F15" w14:textId="68AD7425" w:rsidR="005818F6" w:rsidRPr="00F957C8" w:rsidRDefault="00753C7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 w:val="22"/>
                <w:szCs w:val="22"/>
              </w:rPr>
            </w:pPr>
            <w:ins w:id="29" w:author="Alejandro" w:date="2018-04-27T13:50:00Z">
              <w:r>
                <w:rPr>
                  <w:rFonts w:ascii="Khmer UI" w:hAnsi="Khmer UI" w:cs="Khmer UI"/>
                  <w:sz w:val="22"/>
                  <w:szCs w:val="22"/>
                </w:rPr>
                <w:t>José Manuel Niño García</w:t>
              </w:r>
            </w:ins>
          </w:p>
        </w:tc>
        <w:tc>
          <w:tcPr>
            <w:tcW w:w="1826" w:type="pct"/>
            <w:tcBorders>
              <w:bottom w:val="nil"/>
            </w:tcBorders>
            <w:shd w:val="clear" w:color="auto" w:fill="auto"/>
            <w:vAlign w:val="center"/>
          </w:tcPr>
          <w:p w14:paraId="1822D613" w14:textId="614D9BB6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Teléfono celular:</w:t>
            </w:r>
            <w:ins w:id="30" w:author="Alejandro" w:date="2018-04-27T13:50:00Z">
              <w:r w:rsidR="00753C7C">
                <w:rPr>
                  <w:rFonts w:ascii="Khmer UI" w:hAnsi="Khmer UI" w:cs="Khmer UI"/>
                  <w:szCs w:val="22"/>
                </w:rPr>
                <w:t xml:space="preserve"> 55 1405 2771</w:t>
              </w:r>
            </w:ins>
          </w:p>
          <w:p w14:paraId="0B7B4849" w14:textId="019E3BF7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Correo electrónico :</w:t>
            </w:r>
            <w:ins w:id="31" w:author="Alejandro" w:date="2018-04-27T13:50:00Z">
              <w:r w:rsidR="00753C7C">
                <w:rPr>
                  <w:rFonts w:ascii="Khmer UI" w:hAnsi="Khmer UI" w:cs="Khmer UI"/>
                  <w:szCs w:val="22"/>
                </w:rPr>
                <w:t xml:space="preserve"> jninogarc</w:t>
              </w:r>
              <w:r w:rsidR="00753C7C" w:rsidRPr="00753C7C">
                <w:rPr>
                  <w:rFonts w:ascii="Khmer UI" w:hAnsi="Khmer UI" w:cs="Khmer UI"/>
                  <w:szCs w:val="22"/>
                </w:rPr>
                <w:t>@</w:t>
              </w:r>
              <w:r w:rsidR="00753C7C">
                <w:rPr>
                  <w:rFonts w:ascii="Khmer UI" w:hAnsi="Khmer UI" w:cs="Khmer UI"/>
                  <w:szCs w:val="22"/>
                </w:rPr>
                <w:t>gmail.com</w:t>
              </w:r>
            </w:ins>
          </w:p>
        </w:tc>
        <w:tc>
          <w:tcPr>
            <w:tcW w:w="1162" w:type="pct"/>
            <w:tcBorders>
              <w:bottom w:val="nil"/>
            </w:tcBorders>
          </w:tcPr>
          <w:p w14:paraId="1390C089" w14:textId="671BCE76" w:rsidR="005818F6" w:rsidRPr="00F957C8" w:rsidRDefault="005818F6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r w:rsidRPr="00F957C8">
              <w:rPr>
                <w:rFonts w:ascii="Khmer UI" w:hAnsi="Khmer UI" w:cs="Khmer UI"/>
                <w:szCs w:val="22"/>
              </w:rPr>
              <w:t>Número de horas que impartirá</w:t>
            </w:r>
            <w:r w:rsidR="00772456" w:rsidRPr="00F957C8">
              <w:rPr>
                <w:rFonts w:ascii="Khmer UI" w:hAnsi="Khmer UI" w:cs="Khmer UI"/>
                <w:szCs w:val="22"/>
              </w:rPr>
              <w:t>:</w:t>
            </w:r>
            <w:ins w:id="32" w:author="Alejandro" w:date="2018-04-27T13:50:00Z">
              <w:r w:rsidR="00753C7C">
                <w:rPr>
                  <w:rFonts w:ascii="Khmer UI" w:hAnsi="Khmer UI" w:cs="Khmer UI"/>
                  <w:szCs w:val="22"/>
                </w:rPr>
                <w:t xml:space="preserve"> </w:t>
              </w:r>
            </w:ins>
            <w:ins w:id="33" w:author="Alejandro" w:date="2018-04-27T13:49:00Z">
              <w:r w:rsidR="00297B74">
                <w:rPr>
                  <w:rFonts w:ascii="Khmer UI" w:hAnsi="Khmer UI" w:cs="Khmer UI"/>
                  <w:szCs w:val="22"/>
                </w:rPr>
                <w:t>10</w:t>
              </w:r>
            </w:ins>
          </w:p>
        </w:tc>
      </w:tr>
      <w:tr w:rsidR="00761F48" w:rsidRPr="00430848" w14:paraId="75F1808E" w14:textId="77777777" w:rsidTr="002C6D8E">
        <w:trPr>
          <w:trHeight w:val="196"/>
          <w:tblCellSpacing w:w="20" w:type="dxa"/>
        </w:trPr>
        <w:tc>
          <w:tcPr>
            <w:tcW w:w="4962" w:type="pct"/>
            <w:gridSpan w:val="4"/>
            <w:tcBorders>
              <w:bottom w:val="nil"/>
            </w:tcBorders>
            <w:shd w:val="clear" w:color="auto" w:fill="auto"/>
          </w:tcPr>
          <w:p w14:paraId="5F4BB1D1" w14:textId="2BCE67AA" w:rsidR="00761F48" w:rsidRPr="00F957C8" w:rsidRDefault="00654678" w:rsidP="00753C7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  <w:szCs w:val="22"/>
              </w:rPr>
              <w:pPrChange w:id="34" w:author="Alejandro" w:date="2018-04-27T13:51:00Z">
                <w:pPr>
                  <w:tabs>
                    <w:tab w:val="left" w:pos="2475"/>
                  </w:tabs>
                  <w:autoSpaceDE w:val="0"/>
                  <w:autoSpaceDN w:val="0"/>
                  <w:adjustRightInd w:val="0"/>
                </w:pPr>
              </w:pPrChange>
            </w:pPr>
            <w:del w:id="35" w:author="Alejandro" w:date="2018-04-27T13:50:00Z"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="00761F48" w:rsidRPr="00F957C8" w:rsidDel="00753C7C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  <w:ins w:id="36" w:author="Alejandro" w:date="2018-04-27T13:50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Egresado en Psicolog</w:t>
              </w:r>
            </w:ins>
            <w:ins w:id="37" w:author="Alejandro" w:date="2018-04-27T13:51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ía</w:t>
              </w:r>
            </w:ins>
            <w:ins w:id="38" w:author="Alejandro" w:date="2018-04-27T13:50:00Z"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 xml:space="preserve"> con énfasis en </w:t>
              </w:r>
              <w:proofErr w:type="spellStart"/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>Psicologia</w:t>
              </w:r>
              <w:proofErr w:type="spellEnd"/>
              <w:r w:rsidR="00753C7C">
                <w:rPr>
                  <w:rFonts w:ascii="Century Gothic" w:hAnsi="Century Gothic" w:cs="ArialNarrow"/>
                  <w:sz w:val="14"/>
                  <w:szCs w:val="22"/>
                </w:rPr>
                <w:t xml:space="preserve"> Experimental</w:t>
              </w:r>
            </w:ins>
          </w:p>
        </w:tc>
      </w:tr>
      <w:tr w:rsidR="00753C7C" w:rsidRPr="00430848" w14:paraId="3A97A61F" w14:textId="77777777" w:rsidTr="00753C7C">
        <w:tblPrEx>
          <w:tblW w:w="5000" w:type="pct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  <w:tblPrExChange w:id="39" w:author="Alejandro" w:date="2018-04-27T13:49:00Z">
            <w:tblPrEx>
              <w:tblW w:w="5000" w:type="pct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1"/>
          <w:tblCellSpacing w:w="20" w:type="dxa"/>
          <w:trPrChange w:id="40" w:author="Alejandro" w:date="2018-04-27T13:49:00Z">
            <w:trPr>
              <w:trHeight w:val="1028"/>
              <w:tblCellSpacing w:w="20" w:type="dxa"/>
            </w:trPr>
          </w:trPrChange>
        </w:trPr>
        <w:tc>
          <w:tcPr>
            <w:tcW w:w="4962" w:type="pct"/>
            <w:gridSpan w:val="4"/>
            <w:shd w:val="clear" w:color="auto" w:fill="DBE5F1" w:themeFill="accent1" w:themeFillTint="33"/>
            <w:vAlign w:val="center"/>
            <w:tcPrChange w:id="41" w:author="Alejandro" w:date="2018-04-27T13:49:00Z">
              <w:tcPr>
                <w:tcW w:w="4962" w:type="pct"/>
                <w:gridSpan w:val="4"/>
                <w:shd w:val="clear" w:color="auto" w:fill="DBE5F1" w:themeFill="accent1" w:themeFillTint="33"/>
                <w:vAlign w:val="center"/>
              </w:tcPr>
            </w:tcPrChange>
          </w:tcPr>
          <w:p w14:paraId="58F92DA1" w14:textId="5FAA2C0E" w:rsidR="00753C7C" w:rsidRPr="00F957C8" w:rsidDel="00753C7C" w:rsidRDefault="00753C7C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2" w:author="Alejandro" w:date="2018-04-27T13:49:00Z"/>
                <w:rFonts w:ascii="Khmer UI" w:hAnsi="Khmer UI" w:cs="Khmer UI"/>
                <w:sz w:val="22"/>
                <w:szCs w:val="22"/>
              </w:rPr>
            </w:pPr>
            <w:del w:id="43" w:author="Alejandro" w:date="2018-04-27T13:49:00Z">
              <w:r w:rsidRPr="00F957C8" w:rsidDel="00753C7C">
                <w:rPr>
                  <w:rFonts w:ascii="Khmer UI" w:hAnsi="Khmer UI" w:cs="Khmer UI"/>
                  <w:sz w:val="18"/>
                  <w:szCs w:val="22"/>
                </w:rPr>
                <w:delText xml:space="preserve">Nombre completo </w:delText>
              </w:r>
              <w:r w:rsidRPr="00F957C8" w:rsidDel="00753C7C">
                <w:rPr>
                  <w:rFonts w:ascii="Khmer UI" w:hAnsi="Khmer UI" w:cs="Khmer UI"/>
                  <w:sz w:val="22"/>
                  <w:szCs w:val="22"/>
                </w:rPr>
                <w:delText>Ponente 3</w:delText>
              </w:r>
            </w:del>
          </w:p>
          <w:p w14:paraId="482F8707" w14:textId="3CBC5396" w:rsidR="00753C7C" w:rsidRPr="00F957C8" w:rsidDel="00753C7C" w:rsidRDefault="00753C7C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4" w:author="Alejandro" w:date="2018-04-27T13:49:00Z"/>
                <w:rFonts w:ascii="Khmer UI" w:hAnsi="Khmer UI" w:cs="Khmer UI"/>
                <w:szCs w:val="22"/>
              </w:rPr>
            </w:pPr>
            <w:del w:id="45" w:author="Alejandro" w:date="2018-04-27T13:49:00Z">
              <w:r w:rsidRPr="00F957C8" w:rsidDel="00753C7C">
                <w:rPr>
                  <w:rFonts w:ascii="Khmer UI" w:hAnsi="Khmer UI" w:cs="Khmer UI"/>
                  <w:szCs w:val="22"/>
                </w:rPr>
                <w:delText xml:space="preserve">Teléfono celular: </w:delText>
              </w:r>
            </w:del>
          </w:p>
          <w:p w14:paraId="7DC65D12" w14:textId="5AF8A425" w:rsidR="00753C7C" w:rsidRPr="00F957C8" w:rsidDel="00753C7C" w:rsidRDefault="00753C7C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6" w:author="Alejandro" w:date="2018-04-27T13:49:00Z"/>
                <w:rFonts w:ascii="Khmer UI" w:hAnsi="Khmer UI" w:cs="Khmer UI"/>
                <w:szCs w:val="22"/>
              </w:rPr>
            </w:pPr>
            <w:del w:id="47" w:author="Alejandro" w:date="2018-04-27T13:49:00Z">
              <w:r w:rsidRPr="00F957C8" w:rsidDel="00753C7C">
                <w:rPr>
                  <w:rFonts w:ascii="Khmer UI" w:hAnsi="Khmer UI" w:cs="Khmer UI"/>
                  <w:szCs w:val="22"/>
                </w:rPr>
                <w:delText xml:space="preserve">Correo electrónico : </w:delText>
              </w:r>
            </w:del>
          </w:p>
          <w:p w14:paraId="2687F0D9" w14:textId="08C011EC" w:rsidR="00753C7C" w:rsidRPr="00F957C8" w:rsidDel="00753C7C" w:rsidRDefault="00753C7C" w:rsidP="00761F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del w:id="48" w:author="Alejandro" w:date="2018-04-27T13:49:00Z"/>
                <w:rFonts w:ascii="Khmer UI" w:hAnsi="Khmer UI" w:cs="Khmer UI"/>
                <w:szCs w:val="22"/>
              </w:rPr>
            </w:pPr>
            <w:del w:id="49" w:author="Alejandro" w:date="2018-04-27T13:49:00Z">
              <w:r w:rsidRPr="00F957C8" w:rsidDel="00753C7C">
                <w:rPr>
                  <w:rFonts w:ascii="Khmer UI" w:hAnsi="Khmer UI" w:cs="Khmer UI"/>
                  <w:szCs w:val="22"/>
                </w:rPr>
                <w:delText>Número de horas que impartirá:</w:delText>
              </w:r>
            </w:del>
          </w:p>
          <w:p w14:paraId="2BFA40E0" w14:textId="41B51373" w:rsidR="00753C7C" w:rsidRPr="00F957C8" w:rsidRDefault="00753C7C" w:rsidP="0065467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szCs w:val="22"/>
              </w:rPr>
            </w:pPr>
            <w:del w:id="50" w:author="Alejandro" w:date="2018-04-27T13:49:00Z"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Síntesis </w:delText>
              </w:r>
              <w:r w:rsidDel="00753C7C">
                <w:rPr>
                  <w:rFonts w:ascii="Century Gothic" w:hAnsi="Century Gothic" w:cs="ArialNarrow"/>
                  <w:sz w:val="14"/>
                  <w:szCs w:val="22"/>
                </w:rPr>
                <w:delText xml:space="preserve">curricular </w:delText>
              </w:r>
              <w:r w:rsidRPr="00761F48" w:rsidDel="00753C7C">
                <w:rPr>
                  <w:rFonts w:ascii="Century Gothic" w:hAnsi="Century Gothic" w:cs="ArialNarrow"/>
                  <w:sz w:val="14"/>
                  <w:szCs w:val="22"/>
                </w:rPr>
                <w:delText>breve (máximo grado académico y trayectoria relacionada con la propuesta) (máximo 1000 caracteres)</w:delText>
              </w:r>
            </w:del>
          </w:p>
        </w:tc>
      </w:tr>
    </w:tbl>
    <w:p w14:paraId="4AF63DE3" w14:textId="3BCEF3E6" w:rsidR="001170B6" w:rsidRDefault="00E924FE" w:rsidP="00E924FE">
      <w:r>
        <w:t>*</w:t>
      </w:r>
      <w:r w:rsidR="00A55CC9">
        <w:t xml:space="preserve"> E</w:t>
      </w:r>
      <w:r>
        <w:t>l número de horas del curso debe dividirse entre el número de ponentes</w:t>
      </w:r>
      <w:r w:rsidR="00767078">
        <w:t xml:space="preserve"> para el registro de las constancias</w:t>
      </w:r>
      <w:r>
        <w:t>.</w:t>
      </w:r>
    </w:p>
    <w:p w14:paraId="63B10282" w14:textId="77777777" w:rsidR="00E924FE" w:rsidRDefault="00E924FE" w:rsidP="00E924FE"/>
    <w:tbl>
      <w:tblPr>
        <w:tblW w:w="512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9"/>
        <w:gridCol w:w="1189"/>
        <w:gridCol w:w="474"/>
        <w:gridCol w:w="1560"/>
        <w:gridCol w:w="723"/>
        <w:gridCol w:w="1012"/>
        <w:gridCol w:w="2144"/>
        <w:gridCol w:w="2342"/>
      </w:tblGrid>
      <w:tr w:rsidR="00D277B1" w:rsidRPr="00430848" w14:paraId="35CF661D" w14:textId="77777777" w:rsidTr="00631DD2">
        <w:trPr>
          <w:trHeight w:val="259"/>
          <w:tblCellSpacing w:w="20" w:type="dxa"/>
        </w:trPr>
        <w:tc>
          <w:tcPr>
            <w:tcW w:w="4963" w:type="pct"/>
            <w:gridSpan w:val="8"/>
            <w:shd w:val="clear" w:color="auto" w:fill="auto"/>
          </w:tcPr>
          <w:p w14:paraId="18BA154A" w14:textId="77777777" w:rsidR="00D277B1" w:rsidRPr="008B2F94" w:rsidRDefault="00D277B1" w:rsidP="00524065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orbel" w:hAnsi="Corbel" w:cs="ArialNarrow"/>
                <w:b/>
                <w:color w:val="4BACC6" w:themeColor="accent5"/>
                <w:sz w:val="24"/>
                <w:szCs w:val="24"/>
              </w:rPr>
            </w:pPr>
            <w:r w:rsidRPr="008B2F94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Estatus de cada ponente*</w:t>
            </w:r>
          </w:p>
        </w:tc>
      </w:tr>
      <w:tr w:rsidR="00D277B1" w:rsidRPr="00430848" w14:paraId="7655CFC2" w14:textId="77777777" w:rsidTr="00631DD2">
        <w:trPr>
          <w:trHeight w:val="302"/>
          <w:tblCellSpacing w:w="20" w:type="dxa"/>
        </w:trPr>
        <w:tc>
          <w:tcPr>
            <w:tcW w:w="4963" w:type="pct"/>
            <w:gridSpan w:val="8"/>
            <w:tcBorders>
              <w:bottom w:val="nil"/>
              <w:right w:val="inset" w:sz="6" w:space="0" w:color="auto"/>
            </w:tcBorders>
            <w:shd w:val="clear" w:color="auto" w:fill="auto"/>
          </w:tcPr>
          <w:p w14:paraId="708D4325" w14:textId="77777777" w:rsidR="00D277B1" w:rsidRPr="00430848" w:rsidRDefault="00D277B1" w:rsidP="00191E4D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>
              <w:rPr>
                <w:rFonts w:ascii="Century Gothic" w:hAnsi="Century Gothic" w:cs="ArialNarrow"/>
              </w:rPr>
              <w:t>Marque con una “X” según corresponda</w:t>
            </w:r>
          </w:p>
        </w:tc>
      </w:tr>
      <w:tr w:rsidR="00631DD2" w:rsidRPr="00430848" w14:paraId="18F39F58" w14:textId="77777777" w:rsidTr="00DE6FE9">
        <w:trPr>
          <w:trHeight w:val="302"/>
          <w:tblCellSpacing w:w="20" w:type="dxa"/>
        </w:trPr>
        <w:tc>
          <w:tcPr>
            <w:tcW w:w="575" w:type="pct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55104647" w14:textId="77777777" w:rsidR="00D277B1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6C64F4EC" w14:textId="77777777" w:rsidR="00D277B1" w:rsidRPr="00D277B1" w:rsidRDefault="00D277B1" w:rsidP="00D277B1">
            <w:pPr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70C0"/>
                <w:szCs w:val="22"/>
              </w:rPr>
              <w:t>Ponente 1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14E77C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a)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Académico de la Facultad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0173A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b)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maestría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3BEFEB9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c)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Estudiante de doctorado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13EE15D" w14:textId="77777777" w:rsidR="00D277B1" w:rsidRP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d)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 xml:space="preserve">Egresado de </w:t>
            </w:r>
            <w:r w:rsidR="00727457">
              <w:rPr>
                <w:rFonts w:ascii="Century Gothic" w:hAnsi="Century Gothic" w:cs="ArialNarrow"/>
                <w:sz w:val="18"/>
              </w:rPr>
              <w:t>la L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icenciatura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245884AE" w14:textId="77777777" w:rsidR="00D277B1" w:rsidRDefault="008B2F94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>
              <w:rPr>
                <w:rFonts w:ascii="Century Gothic" w:hAnsi="Century Gothic" w:cs="ArialNarrow"/>
                <w:sz w:val="18"/>
              </w:rPr>
              <w:t xml:space="preserve">e) </w:t>
            </w:r>
            <w:r w:rsidR="00D277B1" w:rsidRPr="008B2F94">
              <w:rPr>
                <w:rFonts w:ascii="Century Gothic" w:hAnsi="Century Gothic" w:cs="ArialNarrow"/>
                <w:sz w:val="18"/>
              </w:rPr>
              <w:t>Otr</w:t>
            </w:r>
            <w:r w:rsidR="00F957C8">
              <w:rPr>
                <w:rFonts w:ascii="Century Gothic" w:hAnsi="Century Gothic" w:cs="ArialNarrow"/>
                <w:sz w:val="18"/>
              </w:rPr>
              <w:t>o</w:t>
            </w:r>
          </w:p>
          <w:p w14:paraId="72E6BD28" w14:textId="77777777" w:rsidR="00F957C8" w:rsidRPr="00F957C8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</w:tc>
      </w:tr>
      <w:tr w:rsidR="00631DD2" w:rsidRPr="00430848" w14:paraId="34E90CBF" w14:textId="77777777" w:rsidTr="00DE6FE9">
        <w:trPr>
          <w:trHeight w:val="302"/>
          <w:tblCellSpacing w:w="20" w:type="dxa"/>
        </w:trPr>
        <w:tc>
          <w:tcPr>
            <w:tcW w:w="575" w:type="pct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34B787" w14:textId="77777777" w:rsidR="00D277B1" w:rsidRPr="00430848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719799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D1B574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A2AFA0F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C7DFE5" w14:textId="69D56E1D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 </w:t>
            </w:r>
            <w:ins w:id="51" w:author="Alejandro" w:date="2018-04-27T13:51:00Z">
              <w:r w:rsidR="00753C7C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77E55B36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2E128849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9AC50A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Khmer UI" w:hAnsi="Khmer UI" w:cs="Khmer UI"/>
                <w:color w:val="00B050"/>
                <w:szCs w:val="22"/>
              </w:rPr>
              <w:t>Ponente 2</w:t>
            </w:r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85FF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AE712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38C9AE" w14:textId="7777777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>(       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9DD521" w14:textId="3BEE3FC1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8B2F94">
              <w:rPr>
                <w:rFonts w:ascii="Century Gothic" w:hAnsi="Century Gothic" w:cs="ArialNarrow"/>
                <w:sz w:val="18"/>
              </w:rPr>
              <w:t xml:space="preserve">(     </w:t>
            </w:r>
            <w:ins w:id="52" w:author="Alejandro" w:date="2018-04-27T13:51:00Z">
              <w:r w:rsidR="00753C7C">
                <w:rPr>
                  <w:rFonts w:ascii="Century Gothic" w:hAnsi="Century Gothic" w:cs="ArialNarrow"/>
                  <w:sz w:val="18"/>
                </w:rPr>
                <w:t>X</w:t>
              </w:r>
            </w:ins>
            <w:r w:rsidRPr="008B2F94">
              <w:rPr>
                <w:rFonts w:ascii="Century Gothic" w:hAnsi="Century Gothic" w:cs="ArialNarrow"/>
                <w:sz w:val="18"/>
              </w:rPr>
              <w:t xml:space="preserve">  )</w:t>
            </w:r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48062050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DE6FE9" w:rsidRPr="00430848" w14:paraId="3B205768" w14:textId="77777777" w:rsidTr="00DE6FE9">
        <w:trPr>
          <w:trHeight w:val="302"/>
          <w:tblCellSpacing w:w="20" w:type="dxa"/>
        </w:trPr>
        <w:tc>
          <w:tcPr>
            <w:tcW w:w="57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032F97" w14:textId="65758DFF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del w:id="53" w:author="Alejandro" w:date="2018-04-27T13:51:00Z">
              <w:r w:rsidRPr="008B2F94" w:rsidDel="00753C7C">
                <w:rPr>
                  <w:rFonts w:ascii="Khmer UI" w:hAnsi="Khmer UI" w:cs="Khmer UI"/>
                  <w:color w:val="8064A2" w:themeColor="accent4"/>
                  <w:szCs w:val="22"/>
                </w:rPr>
                <w:delText>Ponente 3</w:delText>
              </w:r>
            </w:del>
          </w:p>
        </w:tc>
        <w:tc>
          <w:tcPr>
            <w:tcW w:w="75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4569E1" w14:textId="0CDBC086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del w:id="54" w:author="Alejandro" w:date="2018-04-27T13:51:00Z">
              <w:r w:rsidRPr="008B2F94" w:rsidDel="00753C7C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  <w:tc>
          <w:tcPr>
            <w:tcW w:w="7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FBB527" w14:textId="60B7F917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del w:id="55" w:author="Alejandro" w:date="2018-04-27T13:51:00Z">
              <w:r w:rsidRPr="008B2F94" w:rsidDel="00753C7C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  <w:tc>
          <w:tcPr>
            <w:tcW w:w="79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617FE6" w14:textId="48CC4D22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del w:id="56" w:author="Alejandro" w:date="2018-04-27T13:51:00Z">
              <w:r w:rsidRPr="008B2F94" w:rsidDel="00753C7C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744F3B" w14:textId="286BC0B3" w:rsidR="00D277B1" w:rsidRPr="008B2F94" w:rsidRDefault="00D277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del w:id="57" w:author="Alejandro" w:date="2018-04-27T13:51:00Z">
              <w:r w:rsidRPr="008B2F94" w:rsidDel="00753C7C">
                <w:rPr>
                  <w:rFonts w:ascii="Century Gothic" w:hAnsi="Century Gothic" w:cs="ArialNarrow"/>
                  <w:sz w:val="18"/>
                </w:rPr>
                <w:delText>(       )</w:delText>
              </w:r>
            </w:del>
          </w:p>
        </w:tc>
        <w:tc>
          <w:tcPr>
            <w:tcW w:w="10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1105883" w14:textId="77777777" w:rsidR="00D277B1" w:rsidRPr="008B2F94" w:rsidRDefault="00D277B1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18"/>
              </w:rPr>
            </w:pPr>
          </w:p>
        </w:tc>
      </w:tr>
      <w:tr w:rsidR="00631DD2" w:rsidRPr="00430848" w14:paraId="0C89DAD6" w14:textId="77777777" w:rsidTr="00DE6FE9">
        <w:trPr>
          <w:trHeight w:val="339"/>
          <w:tblCellSpacing w:w="20" w:type="dxa"/>
        </w:trPr>
        <w:tc>
          <w:tcPr>
            <w:tcW w:w="1126" w:type="pct"/>
            <w:gridSpan w:val="2"/>
            <w:vMerge w:val="restart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62C60500" w14:textId="77777777" w:rsidR="008B2F94" w:rsidRPr="008B2F94" w:rsidRDefault="008B2F94" w:rsidP="008B2F94">
            <w:pPr>
              <w:jc w:val="center"/>
              <w:rPr>
                <w:rFonts w:ascii="Century Gothic" w:hAnsi="Century Gothic" w:cs="ArialNarrow"/>
                <w:b/>
                <w:sz w:val="18"/>
                <w:szCs w:val="24"/>
              </w:rPr>
            </w:pPr>
            <w:r w:rsidRPr="008B2F94">
              <w:rPr>
                <w:rFonts w:ascii="Century Gothic" w:hAnsi="Century Gothic" w:cs="ArialNarrow"/>
                <w:b/>
                <w:sz w:val="18"/>
                <w:szCs w:val="24"/>
              </w:rPr>
              <w:t>*</w:t>
            </w:r>
            <w:r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En los casos B, C, D y E</w:t>
            </w:r>
            <w:r w:rsidR="00D345B1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,</w:t>
            </w:r>
          </w:p>
          <w:p w14:paraId="61BAB122" w14:textId="77777777" w:rsidR="008B2F94" w:rsidRPr="00430848" w:rsidRDefault="00D345B1" w:rsidP="008B2F94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Cs/>
                <w:sz w:val="18"/>
                <w:szCs w:val="24"/>
              </w:rPr>
              <w:t>i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ncluir la firma de </w:t>
            </w:r>
            <w:r w:rsidR="008B2F94" w:rsidRPr="008B2F94">
              <w:rPr>
                <w:rFonts w:ascii="Century Gothic" w:hAnsi="Century Gothic" w:cs="ArialNarrow,Bold"/>
                <w:b/>
                <w:bCs/>
                <w:sz w:val="18"/>
                <w:szCs w:val="24"/>
              </w:rPr>
              <w:t>visto bueno</w:t>
            </w:r>
            <w:r w:rsidR="008B2F94" w:rsidRPr="008B2F94">
              <w:rPr>
                <w:rFonts w:ascii="Century Gothic" w:hAnsi="Century Gothic" w:cs="ArialNarrow,Bold"/>
                <w:bCs/>
                <w:sz w:val="18"/>
                <w:szCs w:val="24"/>
              </w:rPr>
              <w:t xml:space="preserve"> de un académico de la Facultad de Psicología</w:t>
            </w: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22A40E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Nombre completo</w:t>
            </w:r>
            <w:r w:rsidR="00524065">
              <w:rPr>
                <w:rFonts w:ascii="Century Gothic" w:hAnsi="Century Gothic" w:cs="ArialNarrow,Bold"/>
                <w:bCs/>
                <w:szCs w:val="24"/>
              </w:rPr>
              <w:t xml:space="preserve"> del académico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A092980" w14:textId="3E109433" w:rsidR="008B2F94" w:rsidRPr="00430848" w:rsidRDefault="00753C7C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58" w:author="Alejandro" w:date="2018-04-27T13:51:00Z">
              <w:r>
                <w:rPr>
                  <w:rFonts w:ascii="Century Gothic" w:hAnsi="Century Gothic" w:cs="ArialNarrow"/>
                </w:rPr>
                <w:t>Dr. Arturo Bouzas Riaño</w:t>
              </w:r>
            </w:ins>
          </w:p>
        </w:tc>
      </w:tr>
      <w:tr w:rsidR="00631DD2" w:rsidRPr="00430848" w14:paraId="749D4795" w14:textId="77777777" w:rsidTr="00DE6FE9">
        <w:trPr>
          <w:trHeight w:val="359"/>
          <w:tblCellSpacing w:w="20" w:type="dxa"/>
        </w:trPr>
        <w:tc>
          <w:tcPr>
            <w:tcW w:w="1126" w:type="pct"/>
            <w:gridSpan w:val="2"/>
            <w:vMerge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14:paraId="1F9CF439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6351F630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Correo electrónico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A5E7437" w14:textId="30086033" w:rsidR="008B2F94" w:rsidRPr="00430848" w:rsidRDefault="00753C7C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59" w:author="Alejandro" w:date="2018-04-27T13:51:00Z">
              <w:r>
                <w:rPr>
                  <w:rFonts w:ascii="Century Gothic" w:hAnsi="Century Gothic" w:cs="ArialNarrow"/>
                </w:rPr>
                <w:t>abouzasr</w:t>
              </w:r>
              <w:r w:rsidRPr="00753C7C">
                <w:rPr>
                  <w:rFonts w:ascii="Century Gothic" w:hAnsi="Century Gothic" w:cs="ArialNarrow"/>
                </w:rPr>
                <w:t>@</w:t>
              </w:r>
              <w:r>
                <w:rPr>
                  <w:rFonts w:ascii="Century Gothic" w:hAnsi="Century Gothic" w:cs="ArialNarrow"/>
                </w:rPr>
                <w:t>gmail.com</w:t>
              </w:r>
            </w:ins>
          </w:p>
        </w:tc>
      </w:tr>
      <w:tr w:rsidR="00631DD2" w:rsidRPr="00430848" w14:paraId="3E3D2F5F" w14:textId="77777777" w:rsidTr="00DE6FE9">
        <w:trPr>
          <w:trHeight w:val="568"/>
          <w:tblCellSpacing w:w="20" w:type="dxa"/>
        </w:trPr>
        <w:tc>
          <w:tcPr>
            <w:tcW w:w="1126" w:type="pct"/>
            <w:gridSpan w:val="2"/>
            <w:vMerge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D004A8" w14:textId="77777777" w:rsidR="008B2F94" w:rsidRPr="00FF74AB" w:rsidRDefault="008B2F94" w:rsidP="008B2F94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</w:p>
        </w:tc>
        <w:tc>
          <w:tcPr>
            <w:tcW w:w="126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74F7FAA" w14:textId="77777777" w:rsidR="008B2F94" w:rsidRPr="00631DD2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Cs w:val="24"/>
              </w:rPr>
            </w:pPr>
            <w:r w:rsidRPr="00631DD2">
              <w:rPr>
                <w:rFonts w:ascii="Century Gothic" w:hAnsi="Century Gothic" w:cs="ArialNarrow,Bold"/>
                <w:bCs/>
                <w:szCs w:val="24"/>
              </w:rPr>
              <w:t>Firma</w:t>
            </w:r>
          </w:p>
        </w:tc>
        <w:tc>
          <w:tcPr>
            <w:tcW w:w="253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FE18669" w14:textId="77777777" w:rsidR="008B2F94" w:rsidRDefault="008B2F94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9EE21F8" w14:textId="77777777" w:rsidR="00D345B1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  <w:p w14:paraId="2F99E6EF" w14:textId="77777777" w:rsidR="00D345B1" w:rsidRPr="007B6D7A" w:rsidRDefault="00D345B1" w:rsidP="00D277B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,Bold"/>
                <w:bCs/>
                <w:sz w:val="24"/>
                <w:szCs w:val="24"/>
              </w:rPr>
            </w:pPr>
          </w:p>
        </w:tc>
      </w:tr>
    </w:tbl>
    <w:p w14:paraId="4C4F3377" w14:textId="77777777" w:rsidR="008B2F94" w:rsidRDefault="008B2F94">
      <w:pPr>
        <w:rPr>
          <w:ins w:id="60" w:author="Alejandro" w:date="2018-04-27T13:51:00Z"/>
        </w:rPr>
      </w:pPr>
    </w:p>
    <w:p w14:paraId="3EDC4BF8" w14:textId="77777777" w:rsidR="00753C7C" w:rsidRDefault="00753C7C">
      <w:pPr>
        <w:rPr>
          <w:ins w:id="61" w:author="Alejandro" w:date="2018-04-27T13:51:00Z"/>
        </w:rPr>
      </w:pPr>
    </w:p>
    <w:p w14:paraId="245B30CD" w14:textId="77777777" w:rsidR="00753C7C" w:rsidRDefault="00753C7C"/>
    <w:tbl>
      <w:tblPr>
        <w:tblpPr w:leftFromText="141" w:rightFromText="141" w:vertAnchor="text" w:tblpY="1"/>
        <w:tblOverlap w:val="never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196"/>
        <w:gridCol w:w="1271"/>
        <w:gridCol w:w="1809"/>
        <w:gridCol w:w="1543"/>
        <w:gridCol w:w="1436"/>
        <w:gridCol w:w="1626"/>
        <w:gridCol w:w="1569"/>
      </w:tblGrid>
      <w:tr w:rsidR="00526E8A" w:rsidRPr="008B2F94" w14:paraId="74CB4DC6" w14:textId="77777777" w:rsidTr="00526E8A">
        <w:trPr>
          <w:trHeight w:val="287"/>
          <w:tblCellSpacing w:w="20" w:type="dxa"/>
        </w:trPr>
        <w:tc>
          <w:tcPr>
            <w:tcW w:w="10370" w:type="dxa"/>
            <w:gridSpan w:val="7"/>
            <w:tcBorders>
              <w:bottom w:val="nil"/>
              <w:right w:val="inset" w:sz="6" w:space="0" w:color="auto"/>
            </w:tcBorders>
          </w:tcPr>
          <w:p w14:paraId="157641E9" w14:textId="77777777" w:rsidR="00526E8A" w:rsidRPr="008B2F94" w:rsidRDefault="00526E8A" w:rsidP="00526E8A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lastRenderedPageBreak/>
              <w:t>C</w:t>
            </w:r>
            <w:r w:rsidRPr="00631DD2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ampo del curso o taller propuesto</w:t>
            </w:r>
          </w:p>
        </w:tc>
      </w:tr>
      <w:tr w:rsidR="00526E8A" w:rsidRPr="008B2F94" w14:paraId="29D64FC0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73A5BB" w14:textId="77777777" w:rsidR="00535EAD" w:rsidRPr="00526E8A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Clínica y de la Salud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A9DA1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de la Educación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1F7D91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Ciencias Cognitivas y del Comportamiento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20F0C6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Psicobiología y Neurociencias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9C1D89C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Procesos Psicosociales y Culturales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FBC1A" w14:textId="77777777" w:rsidR="00535EAD" w:rsidRPr="00526E8A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8"/>
              </w:rPr>
            </w:pPr>
            <w:r w:rsidRPr="00526E8A">
              <w:rPr>
                <w:rFonts w:ascii="Century Gothic" w:hAnsi="Century Gothic" w:cs="ArialNarrow"/>
                <w:sz w:val="18"/>
              </w:rPr>
              <w:t>Psicología Organizacional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77000CB4" w14:textId="7C7DA6EB" w:rsidR="00535EAD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Otr</w:t>
            </w:r>
            <w:r w:rsidR="00A55CC9">
              <w:rPr>
                <w:rFonts w:ascii="Century Gothic" w:hAnsi="Century Gothic" w:cs="ArialNarrow"/>
              </w:rPr>
              <w:t>o</w:t>
            </w:r>
          </w:p>
          <w:p w14:paraId="57F45EBC" w14:textId="77777777" w:rsidR="00F957C8" w:rsidRPr="00526E8A" w:rsidRDefault="00F957C8" w:rsidP="00F957C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16"/>
              </w:rPr>
            </w:pPr>
            <w:r w:rsidRPr="00526E8A">
              <w:rPr>
                <w:rFonts w:ascii="Century Gothic" w:hAnsi="Century Gothic" w:cs="ArialNarrow"/>
                <w:sz w:val="16"/>
              </w:rPr>
              <w:t>Especifique</w:t>
            </w:r>
          </w:p>
          <w:p w14:paraId="54E32A30" w14:textId="77777777" w:rsidR="00F957C8" w:rsidRPr="008B2F94" w:rsidRDefault="00F957C8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</w:tr>
      <w:tr w:rsidR="00526E8A" w:rsidRPr="008B2F94" w14:paraId="29ADE57B" w14:textId="77777777" w:rsidTr="00526E8A">
        <w:trPr>
          <w:trHeight w:val="287"/>
          <w:tblCellSpacing w:w="20" w:type="dxa"/>
        </w:trPr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BE4A33" w14:textId="77777777" w:rsidR="00535EAD" w:rsidRPr="008B2F94" w:rsidRDefault="00526E8A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314B03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)</w:t>
            </w:r>
          </w:p>
        </w:tc>
        <w:tc>
          <w:tcPr>
            <w:tcW w:w="1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178CAF" w14:textId="6CA2D66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 xml:space="preserve">(   </w:t>
            </w:r>
            <w:ins w:id="62" w:author="Alejandro" w:date="2018-04-27T14:06:00Z">
              <w:r w:rsidR="00297B74">
                <w:rPr>
                  <w:rFonts w:ascii="Century Gothic" w:hAnsi="Century Gothic" w:cs="ArialNarrow"/>
                </w:rPr>
                <w:t>X</w:t>
              </w:r>
            </w:ins>
            <w:r w:rsidRPr="008B2F94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1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7CB9D7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5BF243A5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A0946" w14:textId="77777777" w:rsidR="00535EAD" w:rsidRPr="008B2F94" w:rsidRDefault="00535EAD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8B2F94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</w:tcPr>
          <w:p w14:paraId="19E2B7B2" w14:textId="19097ABB" w:rsidR="00535EAD" w:rsidRPr="008B2F94" w:rsidRDefault="00297B74" w:rsidP="00526E8A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ins w:id="63" w:author="Alejandro" w:date="2018-04-27T14:06:00Z">
              <w:r>
                <w:rPr>
                  <w:rFonts w:ascii="Century Gothic" w:hAnsi="Century Gothic" w:cs="ArialNarrow"/>
                </w:rPr>
                <w:t>Metodología y Estadística</w:t>
              </w:r>
            </w:ins>
          </w:p>
        </w:tc>
      </w:tr>
    </w:tbl>
    <w:p w14:paraId="0F4973E8" w14:textId="77777777" w:rsidR="008B2F94" w:rsidRDefault="00526E8A">
      <w:r>
        <w:lastRenderedPageBreak/>
        <w:br w:type="textWrapping" w:clear="all"/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123"/>
        <w:gridCol w:w="6327"/>
      </w:tblGrid>
      <w:tr w:rsidR="008B2F94" w:rsidRPr="00264175" w14:paraId="0F95DF4A" w14:textId="77777777" w:rsidTr="00524065">
        <w:trPr>
          <w:tblCellSpacing w:w="20" w:type="dxa"/>
        </w:trPr>
        <w:tc>
          <w:tcPr>
            <w:tcW w:w="0" w:type="auto"/>
            <w:gridSpan w:val="2"/>
            <w:shd w:val="clear" w:color="auto" w:fill="DBE5F1" w:themeFill="accent1" w:themeFillTint="33"/>
            <w:vAlign w:val="center"/>
          </w:tcPr>
          <w:p w14:paraId="0FF0450E" w14:textId="77777777" w:rsidR="008B2F94" w:rsidRPr="00D345B1" w:rsidRDefault="00524065" w:rsidP="00D345B1">
            <w:pPr>
              <w:pStyle w:val="Prrafodelista"/>
              <w:numPr>
                <w:ilvl w:val="0"/>
                <w:numId w:val="2"/>
              </w:num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D345B1">
              <w:rPr>
                <w:rFonts w:ascii="Century Gothic" w:hAnsi="Century Gothic" w:cs="ArialNarrow"/>
                <w:b/>
                <w:color w:val="8064A2" w:themeColor="accent4"/>
                <w:sz w:val="24"/>
                <w:szCs w:val="24"/>
              </w:rPr>
              <w:t>Información sobre el curso o taller:</w:t>
            </w:r>
          </w:p>
        </w:tc>
      </w:tr>
      <w:tr w:rsidR="00524065" w:rsidRPr="00264175" w14:paraId="3DD6566C" w14:textId="77777777" w:rsidTr="00191E4D">
        <w:trPr>
          <w:tblCellSpacing w:w="20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3A3CC04" w14:textId="77777777" w:rsidR="00524065" w:rsidRPr="00D345B1" w:rsidRDefault="00705E70" w:rsidP="002C1C12">
            <w:pPr>
              <w:tabs>
                <w:tab w:val="left" w:pos="3105"/>
                <w:tab w:val="center" w:pos="4862"/>
              </w:tabs>
              <w:autoSpaceDE w:val="0"/>
              <w:autoSpaceDN w:val="0"/>
              <w:adjustRightInd w:val="0"/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T</w:t>
            </w:r>
            <w:r w:rsidR="00524065" w:rsidRPr="00D345B1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 xml:space="preserve">emática </w:t>
            </w:r>
            <w:r w:rsidR="002C1C12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y objetivo al que se dirige</w:t>
            </w:r>
          </w:p>
        </w:tc>
      </w:tr>
      <w:tr w:rsidR="008B2F94" w:rsidRPr="00264175" w14:paraId="6027EEDC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62BE4413" w14:textId="1BB62988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proofErr w:type="gramStart"/>
            <w:r w:rsidRPr="00264175">
              <w:rPr>
                <w:rFonts w:ascii="Century Gothic" w:hAnsi="Century Gothic" w:cs="ArialNarrow"/>
              </w:rPr>
              <w:t xml:space="preserve">( </w:t>
            </w:r>
            <w:ins w:id="64" w:author="Alejandro" w:date="2018-04-27T14:06:00Z">
              <w:r w:rsidR="00297B74">
                <w:rPr>
                  <w:rFonts w:ascii="Century Gothic" w:hAnsi="Century Gothic" w:cs="ArialNarrow"/>
                </w:rPr>
                <w:t>X</w:t>
              </w:r>
            </w:ins>
            <w:proofErr w:type="gramEnd"/>
            <w:r w:rsidRPr="00264175">
              <w:rPr>
                <w:rFonts w:ascii="Century Gothic" w:hAnsi="Century Gothic" w:cs="ArialNarrow"/>
              </w:rPr>
              <w:t xml:space="preserve">  ) 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Estadística y metodología.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Adquirir conocimientos de matemáticas, estadística y metodología a fin </w:t>
            </w:r>
            <w:r w:rsidR="002C1C12">
              <w:rPr>
                <w:rFonts w:ascii="Century Gothic" w:hAnsi="Century Gothic" w:cs="Arial"/>
                <w:lang w:val="es-MX"/>
              </w:rPr>
              <w:t>de comprender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su utilidad y aplicación </w:t>
            </w:r>
            <w:r w:rsidR="002C1C12">
              <w:rPr>
                <w:rFonts w:ascii="Century Gothic" w:hAnsi="Century Gothic" w:cs="Arial"/>
                <w:lang w:val="es-MX"/>
              </w:rPr>
              <w:t xml:space="preserve">en diferentes niveles y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aplicaciones.</w:t>
            </w:r>
          </w:p>
          <w:p w14:paraId="38467ABF" w14:textId="77777777" w:rsidR="008B2F94" w:rsidRPr="00264175" w:rsidRDefault="008B2F94" w:rsidP="008B2F94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 xml:space="preserve">( 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Conocimi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entos de frontera en Psicología.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Conocer los avances teóricos y metodológicos de </w:t>
            </w:r>
            <w:r w:rsidR="002C1C12">
              <w:rPr>
                <w:rFonts w:ascii="Century Gothic" w:hAnsi="Century Gothic" w:cs="Arial"/>
                <w:lang w:val="es-MX"/>
              </w:rPr>
              <w:t>un campo</w:t>
            </w:r>
            <w:r w:rsidR="002C1C12" w:rsidRPr="00264175">
              <w:rPr>
                <w:rFonts w:ascii="Century Gothic" w:hAnsi="Century Gothic" w:cs="Arial"/>
                <w:lang w:val="es-MX"/>
              </w:rPr>
              <w:t xml:space="preserve"> de conocimiento.</w:t>
            </w:r>
          </w:p>
          <w:p w14:paraId="02DFD62B" w14:textId="77777777" w:rsidR="008B2F94" w:rsidRPr="00264175" w:rsidRDefault="008B2F94" w:rsidP="001170B6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264175">
              <w:rPr>
                <w:rFonts w:ascii="Century Gothic" w:hAnsi="Century Gothic" w:cs="ArialNarrow"/>
              </w:rPr>
              <w:t>(</w:t>
            </w:r>
            <w:r w:rsidR="00F722B2">
              <w:rPr>
                <w:rFonts w:ascii="Century Gothic" w:hAnsi="Century Gothic" w:cs="ArialNarrow"/>
              </w:rPr>
              <w:t xml:space="preserve"> </w:t>
            </w:r>
            <w:r w:rsidRPr="00264175">
              <w:rPr>
                <w:rFonts w:ascii="Century Gothic" w:hAnsi="Century Gothic" w:cs="ArialNarrow"/>
              </w:rPr>
              <w:t xml:space="preserve">  ) </w:t>
            </w:r>
            <w:r w:rsidRPr="002C1C12">
              <w:rPr>
                <w:rFonts w:ascii="Century Gothic" w:hAnsi="Century Gothic" w:cs="Arial"/>
                <w:b/>
                <w:lang w:val="es-MX"/>
              </w:rPr>
              <w:t>Actividades de apoyo al aprendizaje</w:t>
            </w:r>
            <w:r w:rsidR="002C1C12" w:rsidRPr="002C1C12">
              <w:rPr>
                <w:rFonts w:ascii="Century Gothic" w:hAnsi="Century Gothic" w:cs="Arial"/>
                <w:b/>
                <w:lang w:val="es-MX"/>
              </w:rPr>
              <w:t>.</w:t>
            </w:r>
            <w:r w:rsidR="002C1C12">
              <w:rPr>
                <w:rFonts w:ascii="Century Gothic" w:hAnsi="Century Gothic" w:cs="Arial"/>
                <w:lang w:val="es-MX"/>
              </w:rPr>
              <w:t xml:space="preserve"> </w:t>
            </w:r>
            <w:r w:rsidR="002C1C12" w:rsidRPr="00264175">
              <w:rPr>
                <w:rFonts w:ascii="Century Gothic" w:hAnsi="Century Gothic" w:cs="Arial"/>
                <w:lang w:val="es-MX"/>
              </w:rPr>
              <w:t>Adquirir conocimientos, habilidades y destrezas para mejorar estrategias de aprendizaje y habilidades de comunicación oral y escrita.</w:t>
            </w:r>
          </w:p>
        </w:tc>
      </w:tr>
      <w:tr w:rsidR="008B2F94" w:rsidRPr="00264175" w14:paraId="433ADB4B" w14:textId="77777777" w:rsidTr="00191E4D">
        <w:trPr>
          <w:tblCellSpacing w:w="20" w:type="dxa"/>
        </w:trPr>
        <w:tc>
          <w:tcPr>
            <w:tcW w:w="0" w:type="auto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77035373" w14:textId="77777777" w:rsidR="008B2F94" w:rsidRPr="00264175" w:rsidRDefault="008B2F94" w:rsidP="00191E4D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b/>
                <w:lang w:val="es-MX"/>
              </w:rPr>
            </w:pP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El curso aportará </w:t>
            </w:r>
            <w:r w:rsidR="00D345B1">
              <w:rPr>
                <w:rFonts w:ascii="Century Gothic" w:hAnsi="Century Gothic" w:cs="Arial"/>
                <w:b/>
                <w:lang w:val="es-MX"/>
              </w:rPr>
              <w:t xml:space="preserve">a los estudiantes de licenciatura de la Facultad </w:t>
            </w:r>
            <w:r w:rsidRPr="00264175">
              <w:rPr>
                <w:rFonts w:ascii="Century Gothic" w:hAnsi="Century Gothic" w:cs="Arial"/>
                <w:b/>
                <w:lang w:val="es-MX"/>
              </w:rPr>
              <w:t xml:space="preserve">de manera: </w:t>
            </w:r>
          </w:p>
          <w:p w14:paraId="55A55857" w14:textId="366418D4" w:rsidR="008B2F94" w:rsidRPr="00264175" w:rsidRDefault="00F722B2" w:rsidP="005C091C">
            <w:pPr>
              <w:pStyle w:val="spip"/>
              <w:spacing w:before="0" w:beforeAutospacing="0" w:after="240" w:afterAutospacing="0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Narrow"/>
              </w:rPr>
              <w:t xml:space="preserve">( </w:t>
            </w:r>
            <w:r w:rsidR="00631DD2" w:rsidRPr="00264175">
              <w:rPr>
                <w:rFonts w:ascii="Century Gothic" w:hAnsi="Century Gothic" w:cs="ArialNarrow"/>
              </w:rPr>
              <w:t xml:space="preserve">  </w:t>
            </w:r>
            <w:r w:rsidR="008B2F94" w:rsidRPr="00264175">
              <w:rPr>
                <w:rFonts w:ascii="Century Gothic" w:hAnsi="Century Gothic" w:cs="ArialNarrow"/>
              </w:rPr>
              <w:t xml:space="preserve">) </w:t>
            </w:r>
            <w:r w:rsidR="005C091C">
              <w:rPr>
                <w:rFonts w:ascii="Century Gothic" w:hAnsi="Century Gothic" w:cs="Arial"/>
                <w:lang w:val="es-MX"/>
              </w:rPr>
              <w:t>Prá</w:t>
            </w:r>
            <w:r w:rsidR="008B2F94" w:rsidRPr="00264175">
              <w:rPr>
                <w:rFonts w:ascii="Century Gothic" w:hAnsi="Century Gothic" w:cs="Arial"/>
                <w:lang w:val="es-MX"/>
              </w:rPr>
              <w:t>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  </w:t>
            </w:r>
            <w:r w:rsidR="008B2F94" w:rsidRPr="00264175">
              <w:rPr>
                <w:rFonts w:ascii="Century Gothic" w:hAnsi="Century Gothic" w:cs="ArialNarrow"/>
              </w:rPr>
              <w:t xml:space="preserve">(   ) </w:t>
            </w:r>
            <w:r w:rsidR="005C091C" w:rsidRPr="00264175">
              <w:rPr>
                <w:rFonts w:ascii="Century Gothic" w:hAnsi="Century Gothic" w:cs="Arial"/>
                <w:lang w:val="es-MX"/>
              </w:rPr>
              <w:t>Teó</w:t>
            </w:r>
            <w:r w:rsidR="005C091C">
              <w:rPr>
                <w:rFonts w:ascii="Century Gothic" w:hAnsi="Century Gothic" w:cs="Arial"/>
                <w:lang w:val="es-MX"/>
              </w:rPr>
              <w:t>r</w:t>
            </w:r>
            <w:r w:rsidR="005C091C" w:rsidRPr="00264175">
              <w:rPr>
                <w:rFonts w:ascii="Century Gothic" w:hAnsi="Century Gothic" w:cs="Arial"/>
                <w:lang w:val="es-MX"/>
              </w:rPr>
              <w:t>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631DD2" w:rsidRPr="00264175">
              <w:rPr>
                <w:rFonts w:ascii="Century Gothic" w:hAnsi="Century Gothic" w:cs="ArialNarrow"/>
              </w:rPr>
              <w:t xml:space="preserve">( </w:t>
            </w:r>
            <w:ins w:id="65" w:author="Alejandro" w:date="2018-04-27T14:06:00Z">
              <w:r w:rsidR="00297B74">
                <w:rPr>
                  <w:rFonts w:ascii="Century Gothic" w:hAnsi="Century Gothic" w:cs="ArialNarrow"/>
                </w:rPr>
                <w:t xml:space="preserve"> X</w:t>
              </w:r>
            </w:ins>
            <w:r w:rsidR="008B2F94" w:rsidRPr="00264175">
              <w:rPr>
                <w:rFonts w:ascii="Century Gothic" w:hAnsi="Century Gothic" w:cs="ArialNarrow"/>
              </w:rPr>
              <w:t xml:space="preserve">  ) </w:t>
            </w:r>
            <w:r w:rsidR="005C091C">
              <w:rPr>
                <w:rFonts w:ascii="Century Gothic" w:hAnsi="Century Gothic" w:cs="Arial"/>
                <w:lang w:val="es-MX"/>
              </w:rPr>
              <w:t>teórico-práctica</w:t>
            </w:r>
            <w:r w:rsidR="00631DD2" w:rsidRPr="00264175">
              <w:rPr>
                <w:rFonts w:ascii="Century Gothic" w:hAnsi="Century Gothic" w:cs="Arial"/>
                <w:lang w:val="es-MX"/>
              </w:rPr>
              <w:t xml:space="preserve"> </w:t>
            </w:r>
            <w:r w:rsidR="008B2F94" w:rsidRPr="00264175">
              <w:rPr>
                <w:rFonts w:ascii="Century Gothic" w:hAnsi="Century Gothic" w:cs="ArialNarrow"/>
              </w:rPr>
              <w:t xml:space="preserve">(       ) </w:t>
            </w:r>
            <w:r w:rsidR="00D345B1">
              <w:rPr>
                <w:rFonts w:ascii="Century Gothic" w:hAnsi="Century Gothic" w:cs="Arial"/>
                <w:lang w:val="es-MX"/>
              </w:rPr>
              <w:t>Otra</w:t>
            </w:r>
            <w:r w:rsidR="008B2F94" w:rsidRPr="00264175">
              <w:rPr>
                <w:rFonts w:ascii="Century Gothic" w:hAnsi="Century Gothic" w:cs="Arial"/>
                <w:lang w:val="es-MX"/>
              </w:rPr>
              <w:t>_________</w:t>
            </w:r>
          </w:p>
        </w:tc>
      </w:tr>
      <w:tr w:rsidR="00297B74" w:rsidRPr="00264175" w14:paraId="5221F46C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43FBB658" w14:textId="77777777" w:rsidR="00297B74" w:rsidRPr="00F722B2" w:rsidRDefault="00297B74" w:rsidP="00297B74">
            <w:pPr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Indique el objetivo general del curso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2A8F2F9A" w14:textId="4DB05661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66" w:author="Alejandro" w:date="2018-04-27T14:08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Proporcionar a los estudiantes los elementos básicos para entender Teoría de la Probabilidad, variables aleatorias y los distintos tipos de distribuciones de probabilidad que subyacen al análisis estadístico que se realizan en Psicología.</w:t>
              </w:r>
            </w:ins>
          </w:p>
        </w:tc>
      </w:tr>
      <w:tr w:rsidR="00297B74" w:rsidRPr="00264175" w14:paraId="72EF9611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7BAAA607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Redactar un resumen para la difusión en la página web </w:t>
            </w:r>
            <w:r w:rsidRPr="00F722B2">
              <w:rPr>
                <w:rFonts w:ascii="Century Gothic" w:hAnsi="Century Gothic" w:cs="Arial"/>
                <w:b/>
                <w:sz w:val="22"/>
                <w:szCs w:val="22"/>
              </w:rPr>
              <w:t>(máximo 1000 caracteres con espacios)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5CB04FBB" w14:textId="00EE9E02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67" w:author="Alejandro" w:date="2018-04-27T14:08:00Z"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En este curso se abordarán los fundamentos de Teoría de la Probabilidad necesarios para entender la Estadística. Se piensa cubrir desde las definiciones más elementales de probabilidad y la teoría de conjuntos, hasta las características de las distintas distribuciones de probabilidad empleadas para describir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los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distintos tipos de variables aleatorias relevantes en Psicología.</w:t>
              </w:r>
            </w:ins>
          </w:p>
        </w:tc>
      </w:tr>
      <w:tr w:rsidR="00297B74" w:rsidRPr="00264175" w14:paraId="11DB5235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6C5D01E9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Especificar si existen requisitos o conocimientos previos que deban tener los estudiantes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471F2BAC" w14:textId="26C1D410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68" w:author="Alejandro" w:date="2018-04-27T14:0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Interés en la investigación (no importando el área de la Psicología desde donde se realice) y en adquirir los elementos básicos para entender la Estadística.</w:t>
              </w:r>
            </w:ins>
            <w:del w:id="69" w:author="Alejandro" w:date="2018-04-27T14:08:00Z">
              <w:r w:rsidDel="00132367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delText xml:space="preserve"> </w:delText>
              </w:r>
            </w:del>
          </w:p>
        </w:tc>
      </w:tr>
      <w:tr w:rsidR="00297B74" w:rsidRPr="00264175" w14:paraId="4D764351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25ED843C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>Redactar la justificación sobre la contribución del curso en la formación de los alumnos de licenciatura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23F6C87E" w14:textId="74F13423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70" w:author="Alejandro" w:date="2018-04-27T14:08:00Z"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Se espera que los estudiantes adquieran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un entendimiento sólido de los elementos básicos de la Teoría de la Probabilidad, que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les 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facilite </w:t>
              </w:r>
              <w:r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>el</w:t>
              </w:r>
              <w:r w:rsidRPr="00CE0D87">
                <w:rPr>
                  <w:rFonts w:ascii="Century Gothic" w:hAnsi="Century Gothic" w:cs="Arial"/>
                  <w:sz w:val="22"/>
                  <w:szCs w:val="22"/>
                  <w:lang w:val="es-MX"/>
                </w:rPr>
                <w:t xml:space="preserve"> aprendizaje de los contenidos que suelen impartirse en la Facultad en materia de metodología y análisis de datos.</w:t>
              </w:r>
            </w:ins>
          </w:p>
        </w:tc>
      </w:tr>
      <w:tr w:rsidR="00297B74" w:rsidRPr="00264175" w14:paraId="403BCE46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4D016772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Incluir </w:t>
            </w:r>
            <w:r>
              <w:rPr>
                <w:rFonts w:ascii="Century Gothic" w:hAnsi="Century Gothic" w:cs="Arial"/>
                <w:sz w:val="22"/>
                <w:szCs w:val="22"/>
              </w:rPr>
              <w:t xml:space="preserve">los </w:t>
            </w:r>
            <w:r w:rsidRPr="00F722B2">
              <w:rPr>
                <w:rFonts w:ascii="Century Gothic" w:hAnsi="Century Gothic" w:cs="Arial"/>
                <w:sz w:val="22"/>
                <w:szCs w:val="22"/>
              </w:rPr>
              <w:t>contenidos</w:t>
            </w: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temáticos (</w:t>
            </w:r>
            <w:r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especificar temas, subtemas, </w:t>
            </w: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tiempos asignados a cada uno) 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57DE56B4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71" w:author="Alejandro" w:date="2018-04-27T14:08:00Z"/>
              </w:rPr>
            </w:pPr>
            <w:ins w:id="72" w:author="Alejandro" w:date="2018-04-27T14:08:00Z">
              <w:r w:rsidRPr="00F722B2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</w:t>
              </w:r>
              <w:r>
                <w:t>Teoría de conjuntos</w:t>
              </w:r>
            </w:ins>
          </w:p>
          <w:p w14:paraId="07B10BC3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3" w:author="Alejandro" w:date="2018-04-27T14:08:00Z"/>
              </w:rPr>
            </w:pPr>
            <w:ins w:id="74" w:author="Alejandro" w:date="2018-04-27T14:08:00Z">
              <w:r>
                <w:t xml:space="preserve">Espacio </w:t>
              </w:r>
              <w:proofErr w:type="spellStart"/>
              <w:r>
                <w:t>muestral</w:t>
              </w:r>
              <w:proofErr w:type="spellEnd"/>
            </w:ins>
          </w:p>
          <w:p w14:paraId="2E1CFF8C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5" w:author="Alejandro" w:date="2018-04-27T14:08:00Z"/>
              </w:rPr>
            </w:pPr>
            <w:ins w:id="76" w:author="Alejandro" w:date="2018-04-27T14:08:00Z">
              <w:r>
                <w:t>Elemento vacío</w:t>
              </w:r>
            </w:ins>
          </w:p>
          <w:p w14:paraId="2984712E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77" w:author="Alejandro" w:date="2018-04-27T14:08:00Z"/>
              </w:rPr>
            </w:pPr>
            <w:ins w:id="78" w:author="Alejandro" w:date="2018-04-27T14:08:00Z">
              <w:r>
                <w:t>Operaciones (Unión, intersección, contención)</w:t>
              </w:r>
            </w:ins>
          </w:p>
          <w:p w14:paraId="58F6CAF3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79" w:author="Alejandro" w:date="2018-04-27T14:08:00Z"/>
              </w:rPr>
            </w:pPr>
            <w:ins w:id="80" w:author="Alejandro" w:date="2018-04-27T14:08:00Z">
              <w:r>
                <w:t>Combinatorias</w:t>
              </w:r>
            </w:ins>
          </w:p>
          <w:p w14:paraId="0ED4B2EF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81" w:author="Alejandro" w:date="2018-04-27T14:08:00Z"/>
              </w:rPr>
            </w:pPr>
            <w:ins w:id="82" w:author="Alejandro" w:date="2018-04-27T14:08:00Z">
              <w:r>
                <w:t>Permutaciones</w:t>
              </w:r>
            </w:ins>
          </w:p>
          <w:p w14:paraId="10E12875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83" w:author="Alejandro" w:date="2018-04-27T14:08:00Z"/>
              </w:rPr>
            </w:pPr>
            <w:ins w:id="84" w:author="Alejandro" w:date="2018-04-27T14:08:00Z">
              <w:r>
                <w:t>Conjuntos ordenados con y sin repetición</w:t>
              </w:r>
            </w:ins>
          </w:p>
          <w:p w14:paraId="28D9DBBC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85" w:author="Alejandro" w:date="2018-04-27T14:08:00Z"/>
              </w:rPr>
            </w:pPr>
            <w:ins w:id="86" w:author="Alejandro" w:date="2018-04-27T14:08:00Z">
              <w:r>
                <w:t>Conjuntos no ordenados con y sin repetición</w:t>
              </w:r>
            </w:ins>
          </w:p>
          <w:p w14:paraId="48CF7CDC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87" w:author="Alejandro" w:date="2018-04-27T14:08:00Z"/>
              </w:rPr>
            </w:pPr>
            <w:ins w:id="88" w:author="Alejandro" w:date="2018-04-27T14:08:00Z">
              <w:r>
                <w:t>Conceptos elementales de la Teoría de la Probabilidad</w:t>
              </w:r>
            </w:ins>
          </w:p>
          <w:p w14:paraId="5AF5DB49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89" w:author="Alejandro" w:date="2018-04-27T14:08:00Z"/>
              </w:rPr>
            </w:pPr>
            <w:ins w:id="90" w:author="Alejandro" w:date="2018-04-27T14:08:00Z">
              <w:r>
                <w:t>Fenómenos Aleatorios y Deterministas</w:t>
              </w:r>
            </w:ins>
          </w:p>
          <w:p w14:paraId="24EA77C8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91" w:author="Alejandro" w:date="2018-04-27T14:08:00Z"/>
              </w:rPr>
            </w:pPr>
            <w:ins w:id="92" w:author="Alejandro" w:date="2018-04-27T14:08:00Z">
              <w:r>
                <w:t xml:space="preserve">Espacio </w:t>
              </w:r>
              <w:proofErr w:type="spellStart"/>
              <w:r>
                <w:t>Muestral</w:t>
              </w:r>
              <w:proofErr w:type="spellEnd"/>
            </w:ins>
          </w:p>
          <w:p w14:paraId="5201FB96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93" w:author="Alejandro" w:date="2018-04-27T14:08:00Z"/>
              </w:rPr>
            </w:pPr>
            <w:ins w:id="94" w:author="Alejandro" w:date="2018-04-27T14:08:00Z">
              <w:r>
                <w:lastRenderedPageBreak/>
                <w:t>Definiciones de Probabilidad</w:t>
              </w:r>
            </w:ins>
          </w:p>
          <w:p w14:paraId="311D91B8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95" w:author="Alejandro" w:date="2018-04-27T14:08:00Z"/>
              </w:rPr>
            </w:pPr>
            <w:ins w:id="96" w:author="Alejandro" w:date="2018-04-27T14:08:00Z">
              <w:r>
                <w:t>Definición clásica</w:t>
              </w:r>
            </w:ins>
          </w:p>
          <w:p w14:paraId="566C0CB8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97" w:author="Alejandro" w:date="2018-04-27T14:08:00Z"/>
              </w:rPr>
            </w:pPr>
            <w:ins w:id="98" w:author="Alejandro" w:date="2018-04-27T14:08:00Z">
              <w:r>
                <w:t xml:space="preserve">Definición </w:t>
              </w:r>
              <w:proofErr w:type="spellStart"/>
              <w:r>
                <w:t>frecuentista</w:t>
              </w:r>
              <w:proofErr w:type="spellEnd"/>
            </w:ins>
          </w:p>
          <w:p w14:paraId="0A30D69F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99" w:author="Alejandro" w:date="2018-04-27T14:08:00Z"/>
              </w:rPr>
            </w:pPr>
            <w:ins w:id="100" w:author="Alejandro" w:date="2018-04-27T14:08:00Z">
              <w:r>
                <w:t>Definición subjetiva</w:t>
              </w:r>
            </w:ins>
          </w:p>
          <w:p w14:paraId="0EA65B32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01" w:author="Alejandro" w:date="2018-04-27T14:08:00Z"/>
              </w:rPr>
            </w:pPr>
            <w:ins w:id="102" w:author="Alejandro" w:date="2018-04-27T14:08:00Z">
              <w:r>
                <w:t>Axiomas de probabilidad</w:t>
              </w:r>
            </w:ins>
          </w:p>
          <w:p w14:paraId="1F0540F1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03" w:author="Alejandro" w:date="2018-04-27T14:08:00Z"/>
              </w:rPr>
            </w:pPr>
            <w:ins w:id="104" w:author="Alejandro" w:date="2018-04-27T14:08:00Z">
              <w:r>
                <w:t xml:space="preserve">Probabilidad </w:t>
              </w:r>
            </w:ins>
          </w:p>
          <w:p w14:paraId="279924BC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05" w:author="Alejandro" w:date="2018-04-27T14:08:00Z"/>
              </w:rPr>
            </w:pPr>
            <w:ins w:id="106" w:author="Alejandro" w:date="2018-04-27T14:08:00Z">
              <w:r>
                <w:t>Leyes de  probabilidad</w:t>
              </w:r>
            </w:ins>
          </w:p>
          <w:p w14:paraId="39230934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07" w:author="Alejandro" w:date="2018-04-27T14:08:00Z"/>
              </w:rPr>
            </w:pPr>
            <w:ins w:id="108" w:author="Alejandro" w:date="2018-04-27T14:08:00Z">
              <w:r>
                <w:t>Suma (Dependientes y no dependientes)</w:t>
              </w:r>
            </w:ins>
          </w:p>
          <w:p w14:paraId="1024DF9E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09" w:author="Alejandro" w:date="2018-04-27T14:08:00Z"/>
              </w:rPr>
            </w:pPr>
            <w:ins w:id="110" w:author="Alejandro" w:date="2018-04-27T14:08:00Z">
              <w:r>
                <w:t>Producto (Conjunta)</w:t>
              </w:r>
            </w:ins>
          </w:p>
          <w:p w14:paraId="71A36E10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11" w:author="Alejandro" w:date="2018-04-27T14:08:00Z"/>
              </w:rPr>
            </w:pPr>
            <w:ins w:id="112" w:author="Alejandro" w:date="2018-04-27T14:08:00Z">
              <w:r>
                <w:t>Probabilidad total.</w:t>
              </w:r>
            </w:ins>
          </w:p>
          <w:p w14:paraId="25C24876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3" w:author="Alejandro" w:date="2018-04-27T14:08:00Z"/>
              </w:rPr>
            </w:pPr>
            <w:ins w:id="114" w:author="Alejandro" w:date="2018-04-27T14:08:00Z">
              <w:r>
                <w:t>Probabilidad condicional</w:t>
              </w:r>
            </w:ins>
          </w:p>
          <w:p w14:paraId="29629908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5" w:author="Alejandro" w:date="2018-04-27T14:08:00Z"/>
              </w:rPr>
            </w:pPr>
            <w:ins w:id="116" w:author="Alejandro" w:date="2018-04-27T14:08:00Z">
              <w:r>
                <w:t>Probabilidad marginal y conjunta</w:t>
              </w:r>
            </w:ins>
          </w:p>
          <w:p w14:paraId="46958A4B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17" w:author="Alejandro" w:date="2018-04-27T14:08:00Z"/>
              </w:rPr>
            </w:pPr>
            <w:ins w:id="118" w:author="Alejandro" w:date="2018-04-27T14:08:00Z">
              <w:r>
                <w:t xml:space="preserve">Teorema de </w:t>
              </w:r>
              <w:proofErr w:type="spellStart"/>
              <w:r>
                <w:t>Bayes</w:t>
              </w:r>
              <w:proofErr w:type="spellEnd"/>
            </w:ins>
          </w:p>
          <w:p w14:paraId="71E73689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19" w:author="Alejandro" w:date="2018-04-27T14:08:00Z"/>
              </w:rPr>
            </w:pPr>
            <w:ins w:id="120" w:author="Alejandro" w:date="2018-04-27T14:08:00Z">
              <w:r>
                <w:t>Variables Aleatorias</w:t>
              </w:r>
            </w:ins>
          </w:p>
          <w:p w14:paraId="4E241710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1" w:author="Alejandro" w:date="2018-04-27T14:08:00Z"/>
              </w:rPr>
            </w:pPr>
            <w:ins w:id="122" w:author="Alejandro" w:date="2018-04-27T14:08:00Z">
              <w:r>
                <w:t>Valor Esperado</w:t>
              </w:r>
            </w:ins>
          </w:p>
          <w:p w14:paraId="59958CDD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23" w:author="Alejandro" w:date="2018-04-27T14:08:00Z"/>
              </w:rPr>
            </w:pPr>
            <w:ins w:id="124" w:author="Alejandro" w:date="2018-04-27T14:08:00Z">
              <w:r>
                <w:t>Distribuciones de probabilidad</w:t>
              </w:r>
            </w:ins>
          </w:p>
          <w:p w14:paraId="5949E222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25" w:author="Alejandro" w:date="2018-04-27T14:08:00Z"/>
              </w:rPr>
            </w:pPr>
            <w:ins w:id="126" w:author="Alejandro" w:date="2018-04-27T14:08:00Z">
              <w:r>
                <w:t>Tipos de variables</w:t>
              </w:r>
            </w:ins>
          </w:p>
          <w:p w14:paraId="0275291E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7" w:author="Alejandro" w:date="2018-04-27T14:08:00Z"/>
              </w:rPr>
            </w:pPr>
            <w:ins w:id="128" w:author="Alejandro" w:date="2018-04-27T14:08:00Z">
              <w:r>
                <w:t>Finitas e infinitas</w:t>
              </w:r>
            </w:ins>
          </w:p>
          <w:p w14:paraId="63B7138D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29" w:author="Alejandro" w:date="2018-04-27T14:08:00Z"/>
              </w:rPr>
            </w:pPr>
            <w:ins w:id="130" w:author="Alejandro" w:date="2018-04-27T14:08:00Z">
              <w:r>
                <w:t>Numerables y no numerables</w:t>
              </w:r>
            </w:ins>
          </w:p>
          <w:p w14:paraId="0175F626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1" w:author="Alejandro" w:date="2018-04-27T14:08:00Z"/>
              </w:rPr>
            </w:pPr>
            <w:ins w:id="132" w:author="Alejandro" w:date="2018-04-27T14:08:00Z">
              <w:r>
                <w:t>Funciones de densidad y masa</w:t>
              </w:r>
            </w:ins>
          </w:p>
          <w:p w14:paraId="2570C5D4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3" w:author="Alejandro" w:date="2018-04-27T14:08:00Z"/>
              </w:rPr>
            </w:pPr>
            <w:ins w:id="134" w:author="Alejandro" w:date="2018-04-27T14:08:00Z">
              <w:r>
                <w:t>Función de distribución</w:t>
              </w:r>
            </w:ins>
          </w:p>
          <w:p w14:paraId="72622E6E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35" w:author="Alejandro" w:date="2018-04-27T14:08:00Z"/>
              </w:rPr>
            </w:pPr>
            <w:ins w:id="136" w:author="Alejandro" w:date="2018-04-27T14:08:00Z">
              <w:r>
                <w:t>Momentos de una distribución</w:t>
              </w:r>
            </w:ins>
          </w:p>
          <w:p w14:paraId="3B9C2431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7" w:author="Alejandro" w:date="2018-04-27T14:08:00Z"/>
              </w:rPr>
            </w:pPr>
            <w:ins w:id="138" w:author="Alejandro" w:date="2018-04-27T14:08:00Z">
              <w:r>
                <w:t>Valor Esperado (como el momento de primer orden centrado en el origen)</w:t>
              </w:r>
            </w:ins>
          </w:p>
          <w:p w14:paraId="70252F29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39" w:author="Alejandro" w:date="2018-04-27T14:08:00Z"/>
              </w:rPr>
            </w:pPr>
            <w:ins w:id="140" w:author="Alejandro" w:date="2018-04-27T14:08:00Z">
              <w:r>
                <w:t>Varianza</w:t>
              </w:r>
            </w:ins>
          </w:p>
          <w:p w14:paraId="5D8F1D0C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1" w:author="Alejandro" w:date="2018-04-27T14:08:00Z"/>
              </w:rPr>
            </w:pPr>
            <w:ins w:id="142" w:author="Alejandro" w:date="2018-04-27T14:08:00Z">
              <w:r>
                <w:t>Desviación estándar</w:t>
              </w:r>
            </w:ins>
          </w:p>
          <w:p w14:paraId="565A3797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3" w:author="Alejandro" w:date="2018-04-27T14:08:00Z"/>
              </w:rPr>
            </w:pPr>
            <w:ins w:id="144" w:author="Alejandro" w:date="2018-04-27T14:08:00Z">
              <w:r>
                <w:t>Desviación estándar de la muestra</w:t>
              </w:r>
            </w:ins>
          </w:p>
          <w:p w14:paraId="5E137AB7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5" w:author="Alejandro" w:date="2018-04-27T14:08:00Z"/>
              </w:rPr>
            </w:pPr>
            <w:ins w:id="146" w:author="Alejandro" w:date="2018-04-27T14:08:00Z">
              <w:r>
                <w:t>Varianza de la muestra</w:t>
              </w:r>
            </w:ins>
          </w:p>
          <w:p w14:paraId="2C5796AC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47" w:author="Alejandro" w:date="2018-04-27T14:08:00Z"/>
              </w:rPr>
            </w:pPr>
            <w:ins w:id="148" w:author="Alejandro" w:date="2018-04-27T14:08:00Z">
              <w:r>
                <w:t xml:space="preserve">Simetría y </w:t>
              </w:r>
              <w:proofErr w:type="spellStart"/>
              <w:r>
                <w:t>curtosis</w:t>
              </w:r>
              <w:proofErr w:type="spellEnd"/>
            </w:ins>
          </w:p>
          <w:p w14:paraId="373C164F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49" w:author="Alejandro" w:date="2018-04-27T14:08:00Z"/>
              </w:rPr>
            </w:pPr>
            <w:ins w:id="150" w:author="Alejandro" w:date="2018-04-27T14:08:00Z">
              <w:r>
                <w:t xml:space="preserve">Distribuciones </w:t>
              </w:r>
            </w:ins>
          </w:p>
          <w:p w14:paraId="173095AA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1" w:author="Alejandro" w:date="2018-04-27T14:08:00Z"/>
              </w:rPr>
            </w:pPr>
            <w:ins w:id="152" w:author="Alejandro" w:date="2018-04-27T14:08:00Z">
              <w:r>
                <w:t>Distribuciones discretas y continuas</w:t>
              </w:r>
            </w:ins>
          </w:p>
          <w:p w14:paraId="3DEA60BE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3" w:author="Alejandro" w:date="2018-04-27T14:08:00Z"/>
              </w:rPr>
            </w:pPr>
            <w:ins w:id="154" w:author="Alejandro" w:date="2018-04-27T14:08:00Z">
              <w:r>
                <w:t>Distribución Uniforme (Discreta)</w:t>
              </w:r>
            </w:ins>
          </w:p>
          <w:p w14:paraId="638E2586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5" w:author="Alejandro" w:date="2018-04-27T14:08:00Z"/>
              </w:rPr>
            </w:pPr>
            <w:ins w:id="156" w:author="Alejandro" w:date="2018-04-27T14:08:00Z">
              <w:r>
                <w:t>Distribución Bernoulli</w:t>
              </w:r>
            </w:ins>
          </w:p>
          <w:p w14:paraId="5F4270FA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7" w:author="Alejandro" w:date="2018-04-27T14:08:00Z"/>
              </w:rPr>
            </w:pPr>
            <w:ins w:id="158" w:author="Alejandro" w:date="2018-04-27T14:08:00Z">
              <w:r>
                <w:t>Distribución Binomial</w:t>
              </w:r>
            </w:ins>
          </w:p>
          <w:p w14:paraId="12F504DC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59" w:author="Alejandro" w:date="2018-04-27T14:08:00Z"/>
              </w:rPr>
            </w:pPr>
            <w:ins w:id="160" w:author="Alejandro" w:date="2018-04-27T14:08:00Z">
              <w:r>
                <w:t>Distribución Pascal</w:t>
              </w:r>
            </w:ins>
          </w:p>
          <w:p w14:paraId="5CC81DD3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1" w:author="Alejandro" w:date="2018-04-27T14:08:00Z"/>
              </w:rPr>
            </w:pPr>
            <w:ins w:id="162" w:author="Alejandro" w:date="2018-04-27T14:08:00Z">
              <w:r>
                <w:t xml:space="preserve">Distribución </w:t>
              </w:r>
              <w:proofErr w:type="spellStart"/>
              <w:r>
                <w:t>Hipergeométrica</w:t>
              </w:r>
              <w:proofErr w:type="spellEnd"/>
            </w:ins>
          </w:p>
          <w:p w14:paraId="042D0072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3" w:author="Alejandro" w:date="2018-04-27T14:08:00Z"/>
              </w:rPr>
            </w:pPr>
            <w:ins w:id="164" w:author="Alejandro" w:date="2018-04-27T14:08:00Z">
              <w:r>
                <w:t>Distribución Uniforme (Continua)</w:t>
              </w:r>
            </w:ins>
          </w:p>
          <w:p w14:paraId="4D76D241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5" w:author="Alejandro" w:date="2018-04-27T14:08:00Z"/>
              </w:rPr>
            </w:pPr>
            <w:ins w:id="166" w:author="Alejandro" w:date="2018-04-27T14:08:00Z">
              <w:r>
                <w:t>Distribución Beta</w:t>
              </w:r>
            </w:ins>
          </w:p>
          <w:p w14:paraId="626CF455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7" w:author="Alejandro" w:date="2018-04-27T14:08:00Z"/>
              </w:rPr>
            </w:pPr>
            <w:ins w:id="168" w:author="Alejandro" w:date="2018-04-27T14:08:00Z">
              <w:r>
                <w:t xml:space="preserve">Distribución </w:t>
              </w:r>
              <w:proofErr w:type="spellStart"/>
              <w:r>
                <w:t>Poisson</w:t>
              </w:r>
              <w:proofErr w:type="spellEnd"/>
            </w:ins>
          </w:p>
          <w:p w14:paraId="08E6503A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69" w:author="Alejandro" w:date="2018-04-27T14:08:00Z"/>
              </w:rPr>
            </w:pPr>
            <w:ins w:id="170" w:author="Alejandro" w:date="2018-04-27T14:08:00Z">
              <w:r>
                <w:t>Distribución Exponencial</w:t>
              </w:r>
            </w:ins>
          </w:p>
          <w:p w14:paraId="06A07167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71" w:author="Alejandro" w:date="2018-04-27T14:08:00Z"/>
              </w:rPr>
            </w:pPr>
            <w:proofErr w:type="spellStart"/>
            <w:ins w:id="172" w:author="Alejandro" w:date="2018-04-27T14:08:00Z">
              <w:r>
                <w:t>Distribucón</w:t>
              </w:r>
              <w:proofErr w:type="spellEnd"/>
              <w:r>
                <w:t xml:space="preserve"> Gamma</w:t>
              </w:r>
            </w:ins>
          </w:p>
          <w:p w14:paraId="542B35F6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73" w:author="Alejandro" w:date="2018-04-27T14:08:00Z"/>
              </w:rPr>
            </w:pPr>
            <w:ins w:id="174" w:author="Alejandro" w:date="2018-04-27T14:08:00Z">
              <w:r>
                <w:t xml:space="preserve">Distribuciones </w:t>
              </w:r>
              <w:proofErr w:type="spellStart"/>
              <w:r>
                <w:t>Erlang</w:t>
              </w:r>
              <w:proofErr w:type="spellEnd"/>
            </w:ins>
          </w:p>
          <w:p w14:paraId="18C20B64" w14:textId="77777777" w:rsidR="00297B74" w:rsidRDefault="00297B74" w:rsidP="00297B74">
            <w:pPr>
              <w:pStyle w:val="Prrafodelista"/>
              <w:numPr>
                <w:ilvl w:val="2"/>
                <w:numId w:val="15"/>
              </w:numPr>
              <w:spacing w:after="160" w:line="259" w:lineRule="auto"/>
              <w:rPr>
                <w:ins w:id="175" w:author="Alejandro" w:date="2018-04-27T14:08:00Z"/>
              </w:rPr>
            </w:pPr>
            <w:ins w:id="176" w:author="Alejandro" w:date="2018-04-27T14:08:00Z">
              <w:r>
                <w:t>Distribución Gaussiana</w:t>
              </w:r>
            </w:ins>
          </w:p>
          <w:p w14:paraId="673BB9D1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77" w:author="Alejandro" w:date="2018-04-27T14:08:00Z"/>
              </w:rPr>
            </w:pPr>
            <w:ins w:id="178" w:author="Alejandro" w:date="2018-04-27T14:08:00Z">
              <w:r>
                <w:t xml:space="preserve">T de </w:t>
              </w:r>
              <w:proofErr w:type="spellStart"/>
              <w:r>
                <w:t>student</w:t>
              </w:r>
              <w:proofErr w:type="spellEnd"/>
            </w:ins>
          </w:p>
          <w:p w14:paraId="7954737E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79" w:author="Alejandro" w:date="2018-04-27T14:08:00Z"/>
              </w:rPr>
            </w:pPr>
            <w:ins w:id="180" w:author="Alejandro" w:date="2018-04-27T14:08:00Z">
              <w:r>
                <w:t xml:space="preserve">F de </w:t>
              </w:r>
              <w:proofErr w:type="spellStart"/>
              <w:r>
                <w:t>Snedecor</w:t>
              </w:r>
              <w:proofErr w:type="spellEnd"/>
            </w:ins>
          </w:p>
          <w:p w14:paraId="37DFB08B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81" w:author="Alejandro" w:date="2018-04-27T14:08:00Z"/>
              </w:rPr>
            </w:pPr>
            <w:ins w:id="182" w:author="Alejandro" w:date="2018-04-27T14:08:00Z">
              <w:r>
                <w:t>Ji cuadrada</w:t>
              </w:r>
            </w:ins>
          </w:p>
          <w:p w14:paraId="1B84A36F" w14:textId="77777777" w:rsidR="00297B74" w:rsidRDefault="00297B74" w:rsidP="00297B74">
            <w:pPr>
              <w:pStyle w:val="Prrafodelista"/>
              <w:numPr>
                <w:ilvl w:val="3"/>
                <w:numId w:val="15"/>
              </w:numPr>
              <w:spacing w:after="160" w:line="259" w:lineRule="auto"/>
              <w:rPr>
                <w:ins w:id="183" w:author="Alejandro" w:date="2018-04-27T14:08:00Z"/>
              </w:rPr>
            </w:pPr>
            <w:proofErr w:type="spellStart"/>
            <w:ins w:id="184" w:author="Alejandro" w:date="2018-04-27T14:08:00Z">
              <w:r>
                <w:t>Cauchy</w:t>
              </w:r>
              <w:proofErr w:type="spellEnd"/>
            </w:ins>
          </w:p>
          <w:p w14:paraId="4A7E921F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85" w:author="Alejandro" w:date="2018-04-27T14:08:00Z"/>
              </w:rPr>
            </w:pPr>
            <w:ins w:id="186" w:author="Alejandro" w:date="2018-04-27T14:08:00Z">
              <w:r>
                <w:t>Aproximación a la Gaussiana</w:t>
              </w:r>
            </w:ins>
          </w:p>
          <w:p w14:paraId="74B87CF6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87" w:author="Alejandro" w:date="2018-04-27T14:08:00Z"/>
              </w:rPr>
            </w:pPr>
            <w:ins w:id="188" w:author="Alejandro" w:date="2018-04-27T14:08:00Z">
              <w:r>
                <w:t>Relación entre Binomial y Gaussiana</w:t>
              </w:r>
            </w:ins>
          </w:p>
          <w:p w14:paraId="649ED111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89" w:author="Alejandro" w:date="2018-04-27T14:08:00Z"/>
              </w:rPr>
            </w:pPr>
            <w:ins w:id="190" w:author="Alejandro" w:date="2018-04-27T14:08:00Z">
              <w:r>
                <w:t>Ley de los grandes números</w:t>
              </w:r>
            </w:ins>
          </w:p>
          <w:p w14:paraId="3BC76200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91" w:author="Alejandro" w:date="2018-04-27T14:08:00Z"/>
              </w:rPr>
            </w:pPr>
            <w:ins w:id="192" w:author="Alejandro" w:date="2018-04-27T14:08:00Z">
              <w:r>
                <w:t xml:space="preserve">Relación entre </w:t>
              </w:r>
              <w:proofErr w:type="spellStart"/>
              <w:r>
                <w:t>Poisson</w:t>
              </w:r>
              <w:proofErr w:type="spellEnd"/>
              <w:r>
                <w:t xml:space="preserve"> y Gaussiana</w:t>
              </w:r>
            </w:ins>
          </w:p>
          <w:p w14:paraId="6B077842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93" w:author="Alejandro" w:date="2018-04-27T14:08:00Z"/>
              </w:rPr>
            </w:pPr>
            <w:ins w:id="194" w:author="Alejandro" w:date="2018-04-27T14:08:00Z">
              <w:r>
                <w:t xml:space="preserve">Relación entre </w:t>
              </w:r>
              <w:proofErr w:type="spellStart"/>
              <w:r>
                <w:t>Poisson</w:t>
              </w:r>
              <w:proofErr w:type="spellEnd"/>
              <w:r>
                <w:t>, Binomial y Gaussiana</w:t>
              </w:r>
            </w:ins>
          </w:p>
          <w:p w14:paraId="189D6926" w14:textId="77777777" w:rsidR="00297B74" w:rsidRDefault="00297B74" w:rsidP="00297B74">
            <w:pPr>
              <w:pStyle w:val="Prrafodelista"/>
              <w:numPr>
                <w:ilvl w:val="1"/>
                <w:numId w:val="15"/>
              </w:numPr>
              <w:spacing w:after="160" w:line="259" w:lineRule="auto"/>
              <w:rPr>
                <w:ins w:id="195" w:author="Alejandro" w:date="2018-04-27T14:08:00Z"/>
              </w:rPr>
            </w:pPr>
            <w:ins w:id="196" w:author="Alejandro" w:date="2018-04-27T14:08:00Z">
              <w:r>
                <w:t>Teorema de límite central</w:t>
              </w:r>
            </w:ins>
          </w:p>
          <w:p w14:paraId="69D7A34E" w14:textId="77777777" w:rsidR="00297B74" w:rsidRDefault="00297B74" w:rsidP="00297B74">
            <w:pPr>
              <w:pStyle w:val="Prrafodelista"/>
              <w:numPr>
                <w:ilvl w:val="0"/>
                <w:numId w:val="15"/>
              </w:numPr>
              <w:spacing w:after="160" w:line="259" w:lineRule="auto"/>
              <w:rPr>
                <w:ins w:id="197" w:author="Alejandro" w:date="2018-04-27T14:08:00Z"/>
              </w:rPr>
            </w:pPr>
            <w:ins w:id="198" w:author="Alejandro" w:date="2018-04-27T14:08:00Z">
              <w:r>
                <w:t>Propiedades de los estimadores</w:t>
              </w:r>
            </w:ins>
          </w:p>
          <w:p w14:paraId="49EA6544" w14:textId="646A2A1C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del w:id="199" w:author="Alejandro" w:date="2018-04-27T14:08:00Z">
              <w:r w:rsidRPr="00F722B2" w:rsidDel="00132367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delText xml:space="preserve"> </w:delText>
              </w:r>
            </w:del>
          </w:p>
        </w:tc>
      </w:tr>
      <w:tr w:rsidR="00297B74" w:rsidRPr="00264175" w14:paraId="11F3D002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516534D6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>Bibliografía relacionada con la propuesta (formato APA)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32A8D4AD" w14:textId="04BD6EE4" w:rsidR="00297B74" w:rsidRPr="00264175" w:rsidRDefault="00297B74" w:rsidP="00297B74">
            <w:pPr>
              <w:ind w:left="709" w:hanging="709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200" w:author="Alejandro" w:date="2018-04-27T14:08:00Z">
              <w:r w:rsidRPr="0025553A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</w:t>
              </w:r>
              <w:r>
                <w:rPr>
                  <w:rFonts w:ascii="Arial" w:hAnsi="Arial" w:cs="Arial"/>
                  <w:color w:val="222222"/>
                  <w:shd w:val="clear" w:color="auto" w:fill="FFFFFF"/>
                </w:rPr>
                <w:t>Rincón, L. (2013). Introducción a la probabilidad. </w:t>
              </w:r>
              <w:r>
                <w:rPr>
                  <w:rFonts w:ascii="Arial" w:hAnsi="Arial" w:cs="Arial"/>
                  <w:i/>
                  <w:iCs/>
                  <w:color w:val="222222"/>
                  <w:shd w:val="clear" w:color="auto" w:fill="FFFFFF"/>
                </w:rPr>
                <w:t>Departamento de Matemáticas, Facultad de ciencias UNAM</w:t>
              </w:r>
              <w:r>
                <w:rPr>
                  <w:rFonts w:ascii="Arial" w:hAnsi="Arial" w:cs="Arial"/>
                  <w:color w:val="222222"/>
                  <w:shd w:val="clear" w:color="auto" w:fill="FFFFFF"/>
                </w:rPr>
                <w:t>.</w:t>
              </w:r>
            </w:ins>
            <w:del w:id="201" w:author="Alejandro" w:date="2018-04-27T14:08:00Z">
              <w:r w:rsidRPr="0025553A" w:rsidDel="00132367"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delText xml:space="preserve"> </w:delText>
              </w:r>
            </w:del>
          </w:p>
        </w:tc>
      </w:tr>
      <w:tr w:rsidR="00297B74" w:rsidRPr="00264175" w14:paraId="5F83EF6F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517FAA6D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>Describa el m</w:t>
            </w:r>
            <w:r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étodo de evaluación en el curso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29B9FF4D" w14:textId="7253D2BA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202" w:author="Alejandro" w:date="2018-04-27T14:0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Ejercicios en clase.</w:t>
              </w:r>
            </w:ins>
          </w:p>
        </w:tc>
      </w:tr>
      <w:tr w:rsidR="00297B74" w:rsidRPr="00264175" w14:paraId="31821E67" w14:textId="77777777" w:rsidTr="00297B74">
        <w:trPr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63855395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</w:pPr>
            <w:r w:rsidRPr="00F722B2">
              <w:rPr>
                <w:rFonts w:ascii="Century Gothic" w:hAnsi="Century Gothic" w:cs="Arial"/>
                <w:bCs/>
                <w:sz w:val="22"/>
                <w:szCs w:val="22"/>
                <w:lang w:val="es-MX"/>
              </w:rPr>
              <w:t>Incluya información adicional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0CE4684E" w14:textId="14C828BA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ins w:id="203" w:author="Alejandro" w:date="2018-04-27T14:08:00Z"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El curso forma parte del conjunto de trabajos desarrollados en el Laboratorio 25 del </w:t>
              </w:r>
              <w:proofErr w:type="spellStart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>Dr</w:t>
              </w:r>
              <w:proofErr w:type="spellEnd"/>
              <w:r>
                <w:rPr>
                  <w:rFonts w:ascii="Century Gothic" w:hAnsi="Century Gothic" w:cs="Arial"/>
                  <w:sz w:val="24"/>
                  <w:szCs w:val="24"/>
                  <w:lang w:val="es-MX"/>
                </w:rPr>
                <w:t xml:space="preserve"> Arturo Bouzas por fomentar el desarrollo de habilidades y conocimientos necesarios para trabajar con la Psicología como disciplina científica.</w:t>
              </w:r>
            </w:ins>
          </w:p>
        </w:tc>
      </w:tr>
      <w:tr w:rsidR="00297B74" w:rsidRPr="00264175" w14:paraId="54795C6F" w14:textId="77777777" w:rsidTr="00297B74">
        <w:trPr>
          <w:trHeight w:val="885"/>
          <w:tblCellSpacing w:w="20" w:type="dxa"/>
        </w:trPr>
        <w:tc>
          <w:tcPr>
            <w:tcW w:w="4786" w:type="dxa"/>
            <w:shd w:val="clear" w:color="auto" w:fill="auto"/>
            <w:vAlign w:val="center"/>
          </w:tcPr>
          <w:p w14:paraId="67D51362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 xml:space="preserve">De los recursos de la DEP, señale si requiere apoyo audiovisual </w:t>
            </w:r>
          </w:p>
          <w:p w14:paraId="745578C1" w14:textId="77777777" w:rsidR="00297B74" w:rsidRPr="00F722B2" w:rsidRDefault="00297B74" w:rsidP="00297B74">
            <w:pPr>
              <w:jc w:val="both"/>
              <w:rPr>
                <w:rFonts w:ascii="Century Gothic" w:hAnsi="Century Gothic" w:cs="Arial"/>
                <w:sz w:val="22"/>
                <w:szCs w:val="22"/>
              </w:rPr>
            </w:pPr>
            <w:r w:rsidRPr="00F722B2">
              <w:rPr>
                <w:rFonts w:ascii="Century Gothic" w:hAnsi="Century Gothic" w:cs="Arial"/>
                <w:sz w:val="22"/>
                <w:szCs w:val="22"/>
              </w:rPr>
              <w:t>*</w:t>
            </w:r>
            <w:r w:rsidRPr="00654678">
              <w:rPr>
                <w:rFonts w:ascii="Century Gothic" w:hAnsi="Century Gothic" w:cs="Arial"/>
                <w:sz w:val="18"/>
                <w:szCs w:val="22"/>
              </w:rPr>
              <w:t>tener en cuenta que está sujeto a la disponibilidad</w:t>
            </w:r>
          </w:p>
        </w:tc>
        <w:tc>
          <w:tcPr>
            <w:tcW w:w="5544" w:type="dxa"/>
            <w:shd w:val="clear" w:color="auto" w:fill="auto"/>
            <w:vAlign w:val="center"/>
          </w:tcPr>
          <w:p w14:paraId="0E06825F" w14:textId="77777777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cañón</w:t>
            </w:r>
          </w:p>
          <w:p w14:paraId="2AC42C89" w14:textId="77777777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(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) </w:t>
            </w:r>
            <w:r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computadora portátil</w:t>
            </w:r>
          </w:p>
          <w:p w14:paraId="42ED5C2F" w14:textId="77777777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aula de cómputo</w:t>
            </w:r>
          </w:p>
          <w:p w14:paraId="26F65DCE" w14:textId="77777777" w:rsidR="00297B74" w:rsidRPr="00264175" w:rsidRDefault="00297B74" w:rsidP="00297B74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264175">
              <w:rPr>
                <w:rFonts w:ascii="Century Gothic" w:hAnsi="Century Gothic" w:cs="Arial"/>
                <w:sz w:val="24"/>
                <w:szCs w:val="24"/>
              </w:rPr>
              <w:t>(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r w:rsidRPr="00264175">
              <w:rPr>
                <w:rFonts w:ascii="Century Gothic" w:hAnsi="Century Gothic" w:cs="Arial"/>
                <w:sz w:val="24"/>
                <w:szCs w:val="24"/>
              </w:rPr>
              <w:t xml:space="preserve">  ) </w:t>
            </w:r>
            <w:r w:rsidRPr="00264175">
              <w:rPr>
                <w:rFonts w:ascii="Century Gothic" w:hAnsi="Century Gothic" w:cs="Arial"/>
                <w:sz w:val="24"/>
                <w:szCs w:val="24"/>
                <w:lang w:val="es-MX"/>
              </w:rPr>
              <w:t>otro___________</w:t>
            </w:r>
          </w:p>
        </w:tc>
      </w:tr>
    </w:tbl>
    <w:p w14:paraId="4EDBFBCB" w14:textId="77777777" w:rsidR="00901C5B" w:rsidRDefault="00901C5B" w:rsidP="00D345B1">
      <w:pPr>
        <w:tabs>
          <w:tab w:val="left" w:pos="2867"/>
        </w:tabs>
        <w:rPr>
          <w:rFonts w:ascii="Century Gothic" w:hAnsi="Century Gothic" w:cs="ArialNarrow,Bold"/>
          <w:b/>
          <w:bCs/>
          <w:sz w:val="24"/>
          <w:szCs w:val="24"/>
        </w:rPr>
      </w:pPr>
    </w:p>
    <w:p w14:paraId="6857830B" w14:textId="6EB79CBC" w:rsidR="00CB5928" w:rsidDel="00297B74" w:rsidRDefault="0030564F" w:rsidP="0030564F">
      <w:pPr>
        <w:tabs>
          <w:tab w:val="left" w:pos="3757"/>
        </w:tabs>
        <w:rPr>
          <w:del w:id="204" w:author="Alejandro" w:date="2018-04-27T14:09:00Z"/>
          <w:rFonts w:ascii="Century Gothic" w:hAnsi="Century Gothic" w:cs="Arial"/>
          <w:lang w:val="es-MX"/>
        </w:rPr>
      </w:pPr>
      <w:del w:id="205" w:author="Alejandro" w:date="2018-04-27T14:08:00Z">
        <w:r w:rsidDel="00297B74">
          <w:rPr>
            <w:rFonts w:ascii="Century Gothic" w:hAnsi="Century Gothic" w:cs="Arial"/>
            <w:lang w:val="es-MX"/>
          </w:rPr>
          <w:tab/>
        </w:r>
      </w:del>
    </w:p>
    <w:p w14:paraId="004B3735" w14:textId="1504C386" w:rsidR="00F722B2" w:rsidDel="00297B74" w:rsidRDefault="00F722B2" w:rsidP="00297B74">
      <w:pPr>
        <w:tabs>
          <w:tab w:val="left" w:pos="3757"/>
        </w:tabs>
        <w:rPr>
          <w:del w:id="206" w:author="Alejandro" w:date="2018-04-27T14:09:00Z"/>
          <w:rFonts w:ascii="Century Gothic" w:hAnsi="Century Gothic" w:cs="Arial"/>
          <w:color w:val="C00000"/>
          <w:sz w:val="24"/>
          <w:szCs w:val="24"/>
          <w:lang w:val="es-MX"/>
        </w:rPr>
        <w:pPrChange w:id="207" w:author="Alejandro" w:date="2018-04-27T14:09:00Z">
          <w:pPr/>
        </w:pPrChange>
      </w:pPr>
    </w:p>
    <w:p w14:paraId="6091A98B" w14:textId="54F817DC" w:rsidR="003675D8" w:rsidDel="00297B74" w:rsidRDefault="003675D8">
      <w:pPr>
        <w:rPr>
          <w:del w:id="208" w:author="Alejandro" w:date="2018-04-27T14:09:00Z"/>
          <w:rFonts w:ascii="Century Gothic" w:hAnsi="Century Gothic" w:cs="Arial"/>
          <w:color w:val="C00000"/>
          <w:sz w:val="24"/>
          <w:szCs w:val="24"/>
          <w:lang w:val="es-MX"/>
        </w:rPr>
      </w:pPr>
      <w:del w:id="209" w:author="Alejandro" w:date="2018-04-27T14:09:00Z">
        <w:r w:rsidDel="00297B74">
          <w:rPr>
            <w:rFonts w:ascii="Century Gothic" w:hAnsi="Century Gothic" w:cs="Arial"/>
            <w:color w:val="C00000"/>
            <w:sz w:val="24"/>
            <w:szCs w:val="24"/>
            <w:lang w:val="es-MX"/>
          </w:rPr>
          <w:br w:type="page"/>
        </w:r>
      </w:del>
    </w:p>
    <w:p w14:paraId="4F2229AA" w14:textId="77777777" w:rsidR="003F020A" w:rsidRPr="007F17E1" w:rsidRDefault="003F020A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bookmarkStart w:id="210" w:name="_GoBack"/>
      <w:bookmarkEnd w:id="210"/>
      <w:r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>Observaciones</w:t>
      </w:r>
      <w:r w:rsidR="006D0D3C"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 xml:space="preserve"> adicionales o </w:t>
      </w:r>
      <w:r w:rsidR="006D0D3C" w:rsidRPr="007F17E1">
        <w:rPr>
          <w:rFonts w:ascii="Century Gothic" w:hAnsi="Century Gothic" w:cs="Arial"/>
          <w:b/>
          <w:color w:val="C00000"/>
          <w:sz w:val="24"/>
          <w:szCs w:val="24"/>
          <w:lang w:val="es-MX"/>
        </w:rPr>
        <w:t>requerimientos especiales</w:t>
      </w:r>
    </w:p>
    <w:p w14:paraId="6CA543C2" w14:textId="77777777" w:rsidR="003F020A" w:rsidRPr="00DF7795" w:rsidRDefault="003F020A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1B2563FD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047993CA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47276CAC" w14:textId="77777777" w:rsidR="003F020A" w:rsidRDefault="006D0D3C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sz w:val="22"/>
          <w:szCs w:val="22"/>
          <w:lang w:val="es-MX"/>
        </w:rPr>
        <w:t>Nombre y f</w:t>
      </w:r>
      <w:r w:rsidR="003F020A" w:rsidRPr="00B2159F">
        <w:rPr>
          <w:rFonts w:ascii="Century Gothic" w:hAnsi="Century Gothic" w:cs="Arial"/>
          <w:sz w:val="22"/>
          <w:szCs w:val="22"/>
          <w:lang w:val="es-MX"/>
        </w:rPr>
        <w:t xml:space="preserve">irma del </w:t>
      </w:r>
      <w:r w:rsidR="002F539B">
        <w:rPr>
          <w:rFonts w:ascii="Century Gothic" w:hAnsi="Century Gothic" w:cs="Arial"/>
          <w:sz w:val="22"/>
          <w:szCs w:val="22"/>
          <w:lang w:val="es-MX"/>
        </w:rPr>
        <w:t>ponente</w:t>
      </w:r>
    </w:p>
    <w:p w14:paraId="4E80D67A" w14:textId="77777777" w:rsidR="003F020A" w:rsidRDefault="003F020A">
      <w:pPr>
        <w:rPr>
          <w:rFonts w:ascii="Century Gothic" w:hAnsi="Century Gothic" w:cs="Arial"/>
          <w:lang w:val="es-MX"/>
        </w:rPr>
      </w:pP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574"/>
        <w:gridCol w:w="4401"/>
        <w:gridCol w:w="3260"/>
        <w:tblGridChange w:id="211">
          <w:tblGrid>
            <w:gridCol w:w="1574"/>
            <w:gridCol w:w="4401"/>
            <w:gridCol w:w="3260"/>
          </w:tblGrid>
        </w:tblGridChange>
      </w:tblGrid>
      <w:tr w:rsidR="006D0D3C" w:rsidRPr="00804D51" w14:paraId="05FAF169" w14:textId="77777777" w:rsidTr="009E2EEB">
        <w:trPr>
          <w:trHeight w:val="546"/>
          <w:tblCellSpacing w:w="20" w:type="dxa"/>
        </w:trPr>
        <w:tc>
          <w:tcPr>
            <w:tcW w:w="5915" w:type="dxa"/>
            <w:gridSpan w:val="2"/>
            <w:shd w:val="clear" w:color="auto" w:fill="auto"/>
            <w:vAlign w:val="center"/>
          </w:tcPr>
          <w:p w14:paraId="3FB0F7E9" w14:textId="77777777" w:rsidR="006D0D3C" w:rsidRPr="006D0D3C" w:rsidRDefault="0068190E" w:rsidP="0068190E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8190E">
              <w:rPr>
                <w:rFonts w:ascii="Century Gothic" w:hAnsi="Century Gothic" w:cs="ArialNarrow"/>
                <w:b/>
                <w:sz w:val="24"/>
                <w:szCs w:val="24"/>
              </w:rPr>
              <w:t xml:space="preserve">Nombre completo </w:t>
            </w:r>
          </w:p>
        </w:tc>
        <w:tc>
          <w:tcPr>
            <w:tcW w:w="3200" w:type="dxa"/>
            <w:vAlign w:val="center"/>
          </w:tcPr>
          <w:p w14:paraId="03238D93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Firma</w:t>
            </w:r>
          </w:p>
        </w:tc>
      </w:tr>
      <w:tr w:rsidR="0068190E" w:rsidRPr="00804D51" w14:paraId="54E15C7E" w14:textId="77777777" w:rsidTr="0068190E">
        <w:trPr>
          <w:trHeight w:val="970"/>
          <w:tblCellSpacing w:w="20" w:type="dxa"/>
        </w:trPr>
        <w:tc>
          <w:tcPr>
            <w:tcW w:w="1514" w:type="dxa"/>
            <w:shd w:val="clear" w:color="auto" w:fill="DBE5F1" w:themeFill="accent1" w:themeFillTint="33"/>
            <w:vAlign w:val="center"/>
          </w:tcPr>
          <w:p w14:paraId="070BF4AF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70C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70C0"/>
                <w:sz w:val="22"/>
                <w:szCs w:val="22"/>
              </w:rPr>
              <w:t>Ponente 1</w:t>
            </w:r>
          </w:p>
        </w:tc>
        <w:tc>
          <w:tcPr>
            <w:tcW w:w="4361" w:type="dxa"/>
            <w:shd w:val="clear" w:color="auto" w:fill="DBE5F1" w:themeFill="accent1" w:themeFillTint="33"/>
            <w:vAlign w:val="center"/>
          </w:tcPr>
          <w:p w14:paraId="70B69622" w14:textId="60BD10C1" w:rsidR="0068190E" w:rsidRPr="00CB5928" w:rsidRDefault="00297B74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ins w:id="212" w:author="Alejandro" w:date="2018-04-27T14:06:00Z">
              <w:r>
                <w:rPr>
                  <w:rFonts w:ascii="Century Gothic" w:hAnsi="Century Gothic" w:cs="ArialNarrow"/>
                  <w:color w:val="0070C0"/>
                  <w:sz w:val="24"/>
                  <w:szCs w:val="24"/>
                </w:rPr>
                <w:t>Adriana Felisa Chávez De la Peña</w:t>
              </w:r>
            </w:ins>
          </w:p>
        </w:tc>
        <w:tc>
          <w:tcPr>
            <w:tcW w:w="3200" w:type="dxa"/>
            <w:shd w:val="clear" w:color="auto" w:fill="DBE5F1" w:themeFill="accent1" w:themeFillTint="33"/>
            <w:vAlign w:val="center"/>
          </w:tcPr>
          <w:p w14:paraId="27AA8C9E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</w:tr>
      <w:tr w:rsidR="0068190E" w:rsidRPr="00804D51" w14:paraId="04D8274B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64A63878" w14:textId="77777777" w:rsidR="0068190E" w:rsidRPr="00955E1E" w:rsidRDefault="0068190E" w:rsidP="00263AD3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Khmer UI" w:hAnsi="Khmer UI" w:cs="Khmer UI"/>
                <w:color w:val="00B050"/>
                <w:sz w:val="22"/>
                <w:szCs w:val="22"/>
              </w:rPr>
            </w:pPr>
            <w:r w:rsidRPr="00955E1E">
              <w:rPr>
                <w:rFonts w:ascii="Khmer UI" w:hAnsi="Khmer UI" w:cs="Khmer UI"/>
                <w:color w:val="00B050"/>
                <w:sz w:val="22"/>
                <w:szCs w:val="22"/>
              </w:rPr>
              <w:t>Ponente 2</w:t>
            </w:r>
          </w:p>
        </w:tc>
        <w:tc>
          <w:tcPr>
            <w:tcW w:w="4361" w:type="dxa"/>
            <w:vAlign w:val="center"/>
          </w:tcPr>
          <w:p w14:paraId="57D1469C" w14:textId="31820F1C" w:rsidR="0068190E" w:rsidRPr="00CB5928" w:rsidRDefault="00297B74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ins w:id="213" w:author="Alejandro" w:date="2018-04-27T14:06:00Z">
              <w:r>
                <w:rPr>
                  <w:rFonts w:ascii="Century Gothic" w:hAnsi="Century Gothic" w:cs="ArialNarrow"/>
                  <w:color w:val="00B050"/>
                  <w:sz w:val="24"/>
                  <w:szCs w:val="24"/>
                </w:rPr>
                <w:t>José Manuel Niño García</w:t>
              </w:r>
            </w:ins>
          </w:p>
        </w:tc>
        <w:tc>
          <w:tcPr>
            <w:tcW w:w="3200" w:type="dxa"/>
            <w:vAlign w:val="center"/>
          </w:tcPr>
          <w:p w14:paraId="128EA18C" w14:textId="77777777" w:rsidR="0068190E" w:rsidRPr="00CB5928" w:rsidRDefault="0068190E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</w:tr>
      <w:tr w:rsidR="00297B74" w:rsidRPr="00804D51" w14:paraId="4E14BBEE" w14:textId="77777777" w:rsidTr="00297B74">
        <w:tblPrEx>
          <w:tblW w:w="9235" w:type="dxa"/>
          <w:tblCellSpacing w:w="2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outset" w:sz="6" w:space="0" w:color="auto"/>
            <w:insideV w:val="outset" w:sz="6" w:space="0" w:color="auto"/>
          </w:tblBorders>
          <w:tblLook w:val="01E0" w:firstRow="1" w:lastRow="1" w:firstColumn="1" w:lastColumn="1" w:noHBand="0" w:noVBand="0"/>
          <w:tblPrExChange w:id="214" w:author="Alejandro" w:date="2018-04-27T14:07:00Z">
            <w:tblPrEx>
              <w:tblW w:w="9235" w:type="dxa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112"/>
          <w:tblCellSpacing w:w="20" w:type="dxa"/>
          <w:trPrChange w:id="215" w:author="Alejandro" w:date="2018-04-27T14:07:00Z">
            <w:trPr>
              <w:trHeight w:val="970"/>
              <w:tblCellSpacing w:w="20" w:type="dxa"/>
            </w:trPr>
          </w:trPrChange>
        </w:trPr>
        <w:tc>
          <w:tcPr>
            <w:tcW w:w="9155" w:type="dxa"/>
            <w:gridSpan w:val="3"/>
            <w:shd w:val="clear" w:color="auto" w:fill="DBE5F1" w:themeFill="accent1" w:themeFillTint="33"/>
            <w:vAlign w:val="center"/>
            <w:tcPrChange w:id="216" w:author="Alejandro" w:date="2018-04-27T14:07:00Z">
              <w:tcPr>
                <w:tcW w:w="9155" w:type="dxa"/>
                <w:gridSpan w:val="3"/>
                <w:shd w:val="clear" w:color="auto" w:fill="DBE5F1" w:themeFill="accent1" w:themeFillTint="33"/>
                <w:vAlign w:val="center"/>
              </w:tcPr>
            </w:tcPrChange>
          </w:tcPr>
          <w:p w14:paraId="5E0A5967" w14:textId="2A31DAF9" w:rsidR="00297B74" w:rsidRPr="0068190E" w:rsidRDefault="00297B74" w:rsidP="00844C4B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8064A2" w:themeColor="accent4"/>
                <w:sz w:val="24"/>
                <w:szCs w:val="24"/>
              </w:rPr>
            </w:pPr>
            <w:del w:id="217" w:author="Alejandro" w:date="2018-04-27T14:07:00Z">
              <w:r w:rsidRPr="00955E1E" w:rsidDel="00297B74">
                <w:rPr>
                  <w:rFonts w:ascii="Khmer UI" w:hAnsi="Khmer UI" w:cs="Khmer UI"/>
                  <w:color w:val="8064A2" w:themeColor="accent4"/>
                  <w:sz w:val="22"/>
                  <w:szCs w:val="22"/>
                </w:rPr>
                <w:delText>Ponente 3</w:delText>
              </w:r>
            </w:del>
          </w:p>
        </w:tc>
      </w:tr>
    </w:tbl>
    <w:p w14:paraId="0C7A6870" w14:textId="77777777" w:rsidR="003F020A" w:rsidRDefault="003F020A" w:rsidP="006D0D3C">
      <w:pPr>
        <w:rPr>
          <w:rFonts w:ascii="Century Gothic" w:hAnsi="Century Gothic" w:cs="Arial"/>
          <w:lang w:val="es-MX"/>
        </w:rPr>
      </w:pPr>
    </w:p>
    <w:p w14:paraId="4F055565" w14:textId="77777777" w:rsidR="00AE5F17" w:rsidRDefault="00AE5F17" w:rsidP="00535EAD">
      <w:pPr>
        <w:rPr>
          <w:sz w:val="24"/>
          <w:szCs w:val="24"/>
        </w:rPr>
      </w:pPr>
      <w:r>
        <w:rPr>
          <w:sz w:val="24"/>
          <w:szCs w:val="24"/>
        </w:rPr>
        <w:t>Lineamientos:</w:t>
      </w:r>
    </w:p>
    <w:p w14:paraId="1AA9F330" w14:textId="77777777" w:rsidR="00A92309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propuesta debe atender la convocatoria publicada en la página web </w:t>
      </w:r>
      <w:hyperlink r:id="rId13" w:history="1">
        <w:r w:rsidRPr="00A92309">
          <w:rPr>
            <w:rFonts w:ascii="Century Gothic" w:hAnsi="Century Gothic" w:cs="Arial"/>
            <w:lang w:val="es-MX"/>
          </w:rPr>
          <w:t>http://www.psicologia.unam.mx/documentos/pdf/convocatorias/aviso_CONVOCATORIA_Junio_julio.pdf</w:t>
        </w:r>
      </w:hyperlink>
    </w:p>
    <w:p w14:paraId="04E336B5" w14:textId="77777777" w:rsidR="00351F66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 r</w:t>
      </w:r>
      <w:r w:rsidR="00AE5F17" w:rsidRPr="00A92309">
        <w:rPr>
          <w:rFonts w:ascii="Century Gothic" w:hAnsi="Century Gothic" w:cs="Arial"/>
          <w:lang w:val="es-MX"/>
        </w:rPr>
        <w:t xml:space="preserve">ecepción de propuestas </w:t>
      </w:r>
      <w:r w:rsidRPr="00A92309">
        <w:rPr>
          <w:rFonts w:ascii="Century Gothic" w:hAnsi="Century Gothic" w:cs="Arial"/>
          <w:lang w:val="es-MX"/>
        </w:rPr>
        <w:t xml:space="preserve">es </w:t>
      </w:r>
      <w:r w:rsidR="00AE5F17" w:rsidRPr="00A92309">
        <w:rPr>
          <w:rFonts w:ascii="Century Gothic" w:hAnsi="Century Gothic" w:cs="Arial"/>
          <w:lang w:val="es-MX"/>
        </w:rPr>
        <w:t>entre el 2 y 28 de abril de 20</w:t>
      </w:r>
      <w:r w:rsidRPr="00A92309">
        <w:rPr>
          <w:rFonts w:ascii="Century Gothic" w:hAnsi="Century Gothic" w:cs="Arial"/>
          <w:lang w:val="es-MX"/>
        </w:rPr>
        <w:t>1</w:t>
      </w:r>
      <w:r w:rsidR="00AE5F17" w:rsidRPr="00A92309">
        <w:rPr>
          <w:rFonts w:ascii="Century Gothic" w:hAnsi="Century Gothic" w:cs="Arial"/>
          <w:lang w:val="es-MX"/>
        </w:rPr>
        <w:t>8</w:t>
      </w:r>
      <w:r w:rsidR="00654678">
        <w:rPr>
          <w:rFonts w:ascii="Century Gothic" w:hAnsi="Century Gothic" w:cs="Arial"/>
          <w:lang w:val="es-MX"/>
        </w:rPr>
        <w:t xml:space="preserve"> a través del formulario electrónico</w:t>
      </w:r>
      <w:r w:rsidR="00AE5F17" w:rsidRPr="00A92309">
        <w:rPr>
          <w:rFonts w:ascii="Century Gothic" w:hAnsi="Century Gothic" w:cs="Arial"/>
          <w:lang w:val="es-MX"/>
        </w:rPr>
        <w:t>.</w:t>
      </w:r>
    </w:p>
    <w:p w14:paraId="1BB66F0F" w14:textId="77777777" w:rsidR="00AE5F17" w:rsidRPr="00A92309" w:rsidRDefault="00A92309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 comité evaluador revisará las propuestas </w:t>
      </w:r>
      <w:r w:rsidR="00520B2F" w:rsidRPr="00A92309">
        <w:rPr>
          <w:rFonts w:ascii="Century Gothic" w:hAnsi="Century Gothic" w:cs="Arial"/>
          <w:lang w:val="es-MX"/>
        </w:rPr>
        <w:t>para establecer si es aprobada, aprobada con ajustes o no aprobada.</w:t>
      </w:r>
    </w:p>
    <w:p w14:paraId="40CF59DB" w14:textId="77777777" w:rsidR="00520B2F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>Las respuestas a los ponentes se enviarán a través del correo electr</w:t>
      </w:r>
      <w:r w:rsidR="00A92309">
        <w:rPr>
          <w:rFonts w:ascii="Century Gothic" w:hAnsi="Century Gothic" w:cs="Arial"/>
          <w:lang w:val="es-MX"/>
        </w:rPr>
        <w:t xml:space="preserve">ónico, </w:t>
      </w:r>
      <w:r w:rsidRPr="00A92309">
        <w:rPr>
          <w:rFonts w:ascii="Century Gothic" w:hAnsi="Century Gothic" w:cs="Arial"/>
          <w:lang w:val="es-MX"/>
        </w:rPr>
        <w:t>entre el 11 y 14 de mayo</w:t>
      </w:r>
      <w:r w:rsidR="00A92309">
        <w:rPr>
          <w:rFonts w:ascii="Century Gothic" w:hAnsi="Century Gothic" w:cs="Arial"/>
          <w:lang w:val="es-MX"/>
        </w:rPr>
        <w:t xml:space="preserve"> de 2018</w:t>
      </w:r>
      <w:r w:rsidRPr="00A92309">
        <w:rPr>
          <w:rFonts w:ascii="Century Gothic" w:hAnsi="Century Gothic" w:cs="Arial"/>
          <w:lang w:val="es-MX"/>
        </w:rPr>
        <w:t>. En caso de que se sugieran ajustes deberán enviarse a más tardar el 16 de mayo</w:t>
      </w:r>
      <w:r w:rsidR="00452710">
        <w:rPr>
          <w:rFonts w:ascii="Century Gothic" w:hAnsi="Century Gothic" w:cs="Arial"/>
          <w:lang w:val="es-MX"/>
        </w:rPr>
        <w:t>,</w:t>
      </w:r>
      <w:r w:rsidR="00A92309" w:rsidRPr="00A92309">
        <w:rPr>
          <w:rFonts w:ascii="Century Gothic" w:hAnsi="Century Gothic" w:cs="Arial"/>
          <w:lang w:val="es-MX"/>
        </w:rPr>
        <w:t xml:space="preserve"> en el enlace indicado por correo electrónico</w:t>
      </w:r>
      <w:r w:rsidRPr="00A92309">
        <w:rPr>
          <w:rFonts w:ascii="Century Gothic" w:hAnsi="Century Gothic" w:cs="Arial"/>
          <w:lang w:val="es-MX"/>
        </w:rPr>
        <w:t>.</w:t>
      </w:r>
    </w:p>
    <w:p w14:paraId="6DB7045E" w14:textId="77777777" w:rsidR="00AE5F17" w:rsidRPr="00A92309" w:rsidRDefault="00520B2F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 w:rsidRPr="00A92309">
        <w:rPr>
          <w:rFonts w:ascii="Century Gothic" w:hAnsi="Century Gothic" w:cs="Arial"/>
          <w:lang w:val="es-MX"/>
        </w:rPr>
        <w:t xml:space="preserve">La publicación de la oferta de cursos se realizará a partir del 21 de mayo. La asignación de los espacios se realizará con base </w:t>
      </w:r>
      <w:r w:rsidR="00452710">
        <w:rPr>
          <w:rFonts w:ascii="Century Gothic" w:hAnsi="Century Gothic" w:cs="Arial"/>
          <w:lang w:val="es-MX"/>
        </w:rPr>
        <w:t>en e</w:t>
      </w:r>
      <w:r w:rsidRPr="00A92309">
        <w:rPr>
          <w:rFonts w:ascii="Century Gothic" w:hAnsi="Century Gothic" w:cs="Arial"/>
          <w:lang w:val="es-MX"/>
        </w:rPr>
        <w:t>l número de estudiantes inscritos.</w:t>
      </w:r>
      <w:r w:rsidR="000C64D2">
        <w:rPr>
          <w:rFonts w:ascii="Century Gothic" w:hAnsi="Century Gothic" w:cs="Arial"/>
          <w:lang w:val="es-MX"/>
        </w:rPr>
        <w:t xml:space="preserve"> Los estudiantes de licenciatura se inscribirán con su número de cuenta a través de la plataforma habilitada para tal fi</w:t>
      </w:r>
      <w:r w:rsidR="00452710">
        <w:rPr>
          <w:rFonts w:ascii="Century Gothic" w:hAnsi="Century Gothic" w:cs="Arial"/>
          <w:lang w:val="es-MX"/>
        </w:rPr>
        <w:t>n.</w:t>
      </w:r>
    </w:p>
    <w:p w14:paraId="212F73E0" w14:textId="77777777" w:rsidR="00520B2F" w:rsidRPr="00A92309" w:rsidRDefault="000C64D2" w:rsidP="00A92309">
      <w:pPr>
        <w:pStyle w:val="Prrafodelista"/>
        <w:numPr>
          <w:ilvl w:val="0"/>
          <w:numId w:val="13"/>
        </w:num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Una vez que </w:t>
      </w:r>
      <w:r w:rsidR="00A92309" w:rsidRPr="00A92309">
        <w:rPr>
          <w:rFonts w:ascii="Century Gothic" w:hAnsi="Century Gothic" w:cs="Arial"/>
          <w:lang w:val="es-MX"/>
        </w:rPr>
        <w:t>l</w:t>
      </w:r>
      <w:r>
        <w:rPr>
          <w:rFonts w:ascii="Century Gothic" w:hAnsi="Century Gothic" w:cs="Arial"/>
          <w:lang w:val="es-MX"/>
        </w:rPr>
        <w:t>a propuesta sea</w:t>
      </w:r>
      <w:r w:rsidR="00520B2F" w:rsidRPr="00A92309">
        <w:rPr>
          <w:rFonts w:ascii="Century Gothic" w:hAnsi="Century Gothic" w:cs="Arial"/>
          <w:lang w:val="es-MX"/>
        </w:rPr>
        <w:t xml:space="preserve"> aprobada se </w:t>
      </w:r>
      <w:r w:rsidR="00A92309" w:rsidRPr="00A92309">
        <w:rPr>
          <w:rFonts w:ascii="Century Gothic" w:hAnsi="Century Gothic" w:cs="Arial"/>
          <w:lang w:val="es-MX"/>
        </w:rPr>
        <w:t xml:space="preserve">enviarán indicaciones adicionales </w:t>
      </w:r>
      <w:r w:rsidR="00520B2F" w:rsidRPr="00A92309">
        <w:rPr>
          <w:rFonts w:ascii="Century Gothic" w:hAnsi="Century Gothic" w:cs="Arial"/>
          <w:lang w:val="es-MX"/>
        </w:rPr>
        <w:t>por medio de correo electr</w:t>
      </w:r>
      <w:r w:rsidR="00A92309" w:rsidRPr="00A92309">
        <w:rPr>
          <w:rFonts w:ascii="Century Gothic" w:hAnsi="Century Gothic" w:cs="Arial"/>
          <w:lang w:val="es-MX"/>
        </w:rPr>
        <w:t>ónico.</w:t>
      </w:r>
    </w:p>
    <w:p w14:paraId="347D173E" w14:textId="77777777" w:rsidR="00520B2F" w:rsidRDefault="00520B2F" w:rsidP="00520B2F">
      <w:pPr>
        <w:rPr>
          <w:sz w:val="24"/>
          <w:szCs w:val="24"/>
        </w:rPr>
      </w:pPr>
    </w:p>
    <w:p w14:paraId="3DF16836" w14:textId="29960D01" w:rsidR="00520B2F" w:rsidRDefault="00520B2F" w:rsidP="00520B2F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Cualquier duda o inquietud comunicarse a la División de Estudios Profesionales</w:t>
      </w:r>
      <w:r w:rsidR="00182E51">
        <w:rPr>
          <w:rFonts w:ascii="Century Gothic" w:hAnsi="Century Gothic" w:cs="Arial"/>
          <w:lang w:val="es-MX"/>
        </w:rPr>
        <w:t>.</w:t>
      </w:r>
    </w:p>
    <w:p w14:paraId="7137AC6A" w14:textId="77777777" w:rsidR="00520B2F" w:rsidRPr="00520B2F" w:rsidRDefault="00520B2F" w:rsidP="00520B2F">
      <w:pPr>
        <w:rPr>
          <w:sz w:val="24"/>
          <w:szCs w:val="24"/>
        </w:rPr>
      </w:pPr>
    </w:p>
    <w:p w14:paraId="7FDE65AD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>Teléfonos: 5622-2236 / 56222239</w:t>
      </w:r>
    </w:p>
    <w:p w14:paraId="11EF91C4" w14:textId="77777777" w:rsidR="00535EAD" w:rsidRDefault="00535EAD" w:rsidP="00535EAD">
      <w:pPr>
        <w:rPr>
          <w:rFonts w:ascii="Century Gothic" w:hAnsi="Century Gothic" w:cs="Arial"/>
          <w:lang w:val="es-MX"/>
        </w:rPr>
      </w:pPr>
      <w:r>
        <w:rPr>
          <w:rFonts w:ascii="Century Gothic" w:hAnsi="Century Gothic" w:cs="Arial"/>
          <w:lang w:val="es-MX"/>
        </w:rPr>
        <w:t xml:space="preserve">Correo: </w:t>
      </w:r>
      <w:hyperlink r:id="rId14" w:history="1">
        <w:r w:rsidRPr="002B02D8">
          <w:rPr>
            <w:rStyle w:val="Hipervnculo"/>
            <w:rFonts w:ascii="Century Gothic" w:hAnsi="Century Gothic" w:cs="Arial"/>
            <w:lang w:val="es-MX"/>
          </w:rPr>
          <w:t>dep.psicologia@unam.mx</w:t>
        </w:r>
      </w:hyperlink>
    </w:p>
    <w:p w14:paraId="2EB7BFAE" w14:textId="77777777" w:rsidR="00535EAD" w:rsidRDefault="00535EAD" w:rsidP="006D0D3C">
      <w:pPr>
        <w:rPr>
          <w:rFonts w:ascii="Century Gothic" w:hAnsi="Century Gothic" w:cs="Arial"/>
          <w:lang w:val="es-MX"/>
        </w:rPr>
      </w:pPr>
    </w:p>
    <w:p w14:paraId="5A4147E2" w14:textId="77777777" w:rsidR="00F722B2" w:rsidRPr="00535EAD" w:rsidRDefault="00563783" w:rsidP="00F722B2">
      <w:pPr>
        <w:shd w:val="clear" w:color="auto" w:fill="FFFFFF"/>
        <w:spacing w:after="195"/>
        <w:jc w:val="center"/>
        <w:rPr>
          <w:rStyle w:val="Hipervnculo"/>
          <w:rFonts w:eastAsia="Arial"/>
          <w:sz w:val="24"/>
          <w:szCs w:val="24"/>
          <w:lang w:val="es-MX"/>
        </w:rPr>
      </w:pPr>
      <w:hyperlink r:id="rId15" w:history="1">
        <w:r w:rsidR="00F722B2" w:rsidRPr="00535EAD">
          <w:rPr>
            <w:rStyle w:val="Hipervnculo"/>
            <w:rFonts w:eastAsia="Arial"/>
            <w:sz w:val="24"/>
            <w:szCs w:val="24"/>
            <w:lang w:val="es-MX"/>
          </w:rPr>
          <w:t>https://www.facebook.com/dep.psicologia.unam/</w:t>
        </w:r>
      </w:hyperlink>
    </w:p>
    <w:p w14:paraId="156F827E" w14:textId="77777777" w:rsidR="00535EAD" w:rsidRPr="004E28D5" w:rsidRDefault="00535EAD" w:rsidP="006D0D3C">
      <w:pPr>
        <w:rPr>
          <w:rFonts w:ascii="Century Gothic" w:hAnsi="Century Gothic" w:cs="Arial"/>
          <w:lang w:val="es-MX"/>
        </w:rPr>
      </w:pPr>
    </w:p>
    <w:sectPr w:rsidR="00535EAD" w:rsidRPr="004E28D5" w:rsidSect="00631DD2">
      <w:footerReference w:type="defaul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49740" w14:textId="77777777" w:rsidR="00563783" w:rsidRDefault="00563783" w:rsidP="00C01657">
      <w:r>
        <w:separator/>
      </w:r>
    </w:p>
  </w:endnote>
  <w:endnote w:type="continuationSeparator" w:id="0">
    <w:p w14:paraId="71676CD8" w14:textId="77777777" w:rsidR="00563783" w:rsidRDefault="00563783" w:rsidP="00C0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hmer UI">
    <w:altName w:val="Leelawadee UI"/>
    <w:charset w:val="00"/>
    <w:family w:val="swiss"/>
    <w:pitch w:val="variable"/>
    <w:sig w:usb0="8000002F" w:usb1="0000204A" w:usb2="0001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222A" w14:textId="1E1ED541" w:rsidR="0010320F" w:rsidRPr="006F2219" w:rsidRDefault="005442D6" w:rsidP="006F2219">
    <w:pPr>
      <w:pStyle w:val="Piedepgina"/>
      <w:jc w:val="right"/>
      <w:rPr>
        <w:rFonts w:ascii="Century Gothic" w:hAnsi="Century Gothic"/>
      </w:rPr>
    </w:pP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PAGE </w:instrText>
    </w:r>
    <w:r w:rsidRPr="006F2219">
      <w:rPr>
        <w:rStyle w:val="Nmerodepgina"/>
        <w:rFonts w:ascii="Century Gothic" w:hAnsi="Century Gothic"/>
      </w:rPr>
      <w:fldChar w:fldCharType="separate"/>
    </w:r>
    <w:r w:rsidR="00297B74">
      <w:rPr>
        <w:rStyle w:val="Nmerodepgina"/>
        <w:rFonts w:ascii="Century Gothic" w:hAnsi="Century Gothic"/>
        <w:noProof/>
      </w:rPr>
      <w:t>1</w:t>
    </w:r>
    <w:r w:rsidRPr="006F2219">
      <w:rPr>
        <w:rStyle w:val="Nmerodepgina"/>
        <w:rFonts w:ascii="Century Gothic" w:hAnsi="Century Gothic"/>
      </w:rPr>
      <w:fldChar w:fldCharType="end"/>
    </w:r>
    <w:r w:rsidR="0010320F" w:rsidRPr="006F2219">
      <w:rPr>
        <w:rStyle w:val="Nmerodepgina"/>
        <w:rFonts w:ascii="Century Gothic" w:hAnsi="Century Gothic"/>
      </w:rPr>
      <w:t xml:space="preserve"> de </w:t>
    </w:r>
    <w:r w:rsidRPr="006F2219">
      <w:rPr>
        <w:rStyle w:val="Nmerodepgina"/>
        <w:rFonts w:ascii="Century Gothic" w:hAnsi="Century Gothic"/>
      </w:rPr>
      <w:fldChar w:fldCharType="begin"/>
    </w:r>
    <w:r w:rsidR="0010320F" w:rsidRPr="006F2219">
      <w:rPr>
        <w:rStyle w:val="Nmerodepgina"/>
        <w:rFonts w:ascii="Century Gothic" w:hAnsi="Century Gothic"/>
      </w:rPr>
      <w:instrText xml:space="preserve"> NUMPAGES </w:instrText>
    </w:r>
    <w:r w:rsidRPr="006F2219">
      <w:rPr>
        <w:rStyle w:val="Nmerodepgina"/>
        <w:rFonts w:ascii="Century Gothic" w:hAnsi="Century Gothic"/>
      </w:rPr>
      <w:fldChar w:fldCharType="separate"/>
    </w:r>
    <w:r w:rsidR="00297B74">
      <w:rPr>
        <w:rStyle w:val="Nmerodepgina"/>
        <w:rFonts w:ascii="Century Gothic" w:hAnsi="Century Gothic"/>
        <w:noProof/>
      </w:rPr>
      <w:t>4</w:t>
    </w:r>
    <w:r w:rsidRPr="006F2219">
      <w:rPr>
        <w:rStyle w:val="Nmerodepgina"/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6CC2B" w14:textId="77777777" w:rsidR="00563783" w:rsidRDefault="00563783" w:rsidP="00C01657">
      <w:r>
        <w:separator/>
      </w:r>
    </w:p>
  </w:footnote>
  <w:footnote w:type="continuationSeparator" w:id="0">
    <w:p w14:paraId="664DD19E" w14:textId="77777777" w:rsidR="00563783" w:rsidRDefault="00563783" w:rsidP="00C0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370"/>
    <w:multiLevelType w:val="hybridMultilevel"/>
    <w:tmpl w:val="BAE0A574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5FF0"/>
    <w:multiLevelType w:val="hybridMultilevel"/>
    <w:tmpl w:val="7AEE937C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02CC3"/>
    <w:multiLevelType w:val="hybridMultilevel"/>
    <w:tmpl w:val="8402C2E0"/>
    <w:lvl w:ilvl="0" w:tplc="38ECFF1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4237B9"/>
    <w:multiLevelType w:val="hybridMultilevel"/>
    <w:tmpl w:val="DF16E7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5D12D1"/>
    <w:multiLevelType w:val="hybridMultilevel"/>
    <w:tmpl w:val="2F38EF26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4A3F"/>
    <w:multiLevelType w:val="hybridMultilevel"/>
    <w:tmpl w:val="BFB28A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51973"/>
    <w:multiLevelType w:val="hybridMultilevel"/>
    <w:tmpl w:val="2196EDB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3043A6"/>
    <w:multiLevelType w:val="hybridMultilevel"/>
    <w:tmpl w:val="636231BC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A2082"/>
    <w:multiLevelType w:val="hybridMultilevel"/>
    <w:tmpl w:val="EF682FFC"/>
    <w:lvl w:ilvl="0" w:tplc="A9FE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D61E9"/>
    <w:multiLevelType w:val="hybridMultilevel"/>
    <w:tmpl w:val="326494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E3E5F"/>
    <w:multiLevelType w:val="hybridMultilevel"/>
    <w:tmpl w:val="55D2A9B8"/>
    <w:lvl w:ilvl="0" w:tplc="080A0013">
      <w:start w:val="1"/>
      <w:numFmt w:val="upperRoman"/>
      <w:lvlText w:val="%1."/>
      <w:lvlJc w:val="righ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1">
    <w:nsid w:val="62B15AF9"/>
    <w:multiLevelType w:val="hybridMultilevel"/>
    <w:tmpl w:val="1D4C4E2E"/>
    <w:lvl w:ilvl="0" w:tplc="B3DEDB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747699F"/>
    <w:multiLevelType w:val="hybridMultilevel"/>
    <w:tmpl w:val="7C5E968E"/>
    <w:lvl w:ilvl="0" w:tplc="4F2250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E27A5"/>
    <w:multiLevelType w:val="hybridMultilevel"/>
    <w:tmpl w:val="36E67FC4"/>
    <w:lvl w:ilvl="0" w:tplc="224E7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F572B"/>
    <w:multiLevelType w:val="hybridMultilevel"/>
    <w:tmpl w:val="84F08EC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3"/>
  </w:num>
  <w:num w:numId="14">
    <w:abstractNumId w:val="9"/>
  </w:num>
  <w:num w:numId="15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B"/>
    <w:rsid w:val="00013138"/>
    <w:rsid w:val="00021C58"/>
    <w:rsid w:val="00032068"/>
    <w:rsid w:val="00036A7D"/>
    <w:rsid w:val="0004108E"/>
    <w:rsid w:val="00042AD1"/>
    <w:rsid w:val="00066654"/>
    <w:rsid w:val="0008532E"/>
    <w:rsid w:val="000963E6"/>
    <w:rsid w:val="000A77AE"/>
    <w:rsid w:val="000B19DB"/>
    <w:rsid w:val="000B1EB4"/>
    <w:rsid w:val="000C5387"/>
    <w:rsid w:val="000C64D2"/>
    <w:rsid w:val="000C7EC4"/>
    <w:rsid w:val="000E1E67"/>
    <w:rsid w:val="000F6683"/>
    <w:rsid w:val="000F7102"/>
    <w:rsid w:val="0010320F"/>
    <w:rsid w:val="001075C8"/>
    <w:rsid w:val="00110C49"/>
    <w:rsid w:val="00113677"/>
    <w:rsid w:val="001170B6"/>
    <w:rsid w:val="001272DB"/>
    <w:rsid w:val="00130E43"/>
    <w:rsid w:val="0013310A"/>
    <w:rsid w:val="00141BD5"/>
    <w:rsid w:val="0018124F"/>
    <w:rsid w:val="00182E51"/>
    <w:rsid w:val="001B70C3"/>
    <w:rsid w:val="001C318B"/>
    <w:rsid w:val="001C399E"/>
    <w:rsid w:val="001C4468"/>
    <w:rsid w:val="001D5354"/>
    <w:rsid w:val="001E1522"/>
    <w:rsid w:val="001F49BB"/>
    <w:rsid w:val="002064ED"/>
    <w:rsid w:val="0021045A"/>
    <w:rsid w:val="00216377"/>
    <w:rsid w:val="00216BF5"/>
    <w:rsid w:val="0023698A"/>
    <w:rsid w:val="00243393"/>
    <w:rsid w:val="0025419C"/>
    <w:rsid w:val="0025553A"/>
    <w:rsid w:val="00257BBD"/>
    <w:rsid w:val="00264175"/>
    <w:rsid w:val="00266794"/>
    <w:rsid w:val="00266B8D"/>
    <w:rsid w:val="0026757D"/>
    <w:rsid w:val="00270A0D"/>
    <w:rsid w:val="00270C98"/>
    <w:rsid w:val="00273559"/>
    <w:rsid w:val="00287B48"/>
    <w:rsid w:val="0029179C"/>
    <w:rsid w:val="00295F52"/>
    <w:rsid w:val="00297B74"/>
    <w:rsid w:val="002A55EF"/>
    <w:rsid w:val="002B347D"/>
    <w:rsid w:val="002C1C12"/>
    <w:rsid w:val="002D2497"/>
    <w:rsid w:val="002E4AE0"/>
    <w:rsid w:val="002F1FDB"/>
    <w:rsid w:val="002F32E8"/>
    <w:rsid w:val="002F539B"/>
    <w:rsid w:val="002F612F"/>
    <w:rsid w:val="0030564F"/>
    <w:rsid w:val="003145EB"/>
    <w:rsid w:val="00314F03"/>
    <w:rsid w:val="00320472"/>
    <w:rsid w:val="00334DBC"/>
    <w:rsid w:val="003372DF"/>
    <w:rsid w:val="00341771"/>
    <w:rsid w:val="00351F66"/>
    <w:rsid w:val="00363E33"/>
    <w:rsid w:val="00365389"/>
    <w:rsid w:val="00366D6F"/>
    <w:rsid w:val="003675D8"/>
    <w:rsid w:val="00371AB7"/>
    <w:rsid w:val="0037289C"/>
    <w:rsid w:val="00373490"/>
    <w:rsid w:val="00381665"/>
    <w:rsid w:val="00381F0D"/>
    <w:rsid w:val="00384F90"/>
    <w:rsid w:val="00390D7B"/>
    <w:rsid w:val="003912FF"/>
    <w:rsid w:val="003A435A"/>
    <w:rsid w:val="003A705A"/>
    <w:rsid w:val="003B7E54"/>
    <w:rsid w:val="003C3B13"/>
    <w:rsid w:val="003C46D0"/>
    <w:rsid w:val="003C7F10"/>
    <w:rsid w:val="003D0B8B"/>
    <w:rsid w:val="003D3D09"/>
    <w:rsid w:val="003E00C5"/>
    <w:rsid w:val="003E4669"/>
    <w:rsid w:val="003F020A"/>
    <w:rsid w:val="003F167F"/>
    <w:rsid w:val="00416C2D"/>
    <w:rsid w:val="0042376B"/>
    <w:rsid w:val="00430848"/>
    <w:rsid w:val="00434D17"/>
    <w:rsid w:val="00440C60"/>
    <w:rsid w:val="00452710"/>
    <w:rsid w:val="00467F92"/>
    <w:rsid w:val="00473873"/>
    <w:rsid w:val="00480F2B"/>
    <w:rsid w:val="00483146"/>
    <w:rsid w:val="004840C5"/>
    <w:rsid w:val="00486619"/>
    <w:rsid w:val="00490F05"/>
    <w:rsid w:val="004B2E6B"/>
    <w:rsid w:val="004B3562"/>
    <w:rsid w:val="004C4119"/>
    <w:rsid w:val="004D7982"/>
    <w:rsid w:val="004E28D5"/>
    <w:rsid w:val="004E7A59"/>
    <w:rsid w:val="00501FCD"/>
    <w:rsid w:val="005131B6"/>
    <w:rsid w:val="005149C7"/>
    <w:rsid w:val="00520B2F"/>
    <w:rsid w:val="005238FA"/>
    <w:rsid w:val="00524065"/>
    <w:rsid w:val="00526E8A"/>
    <w:rsid w:val="005335B6"/>
    <w:rsid w:val="00535EAD"/>
    <w:rsid w:val="005442D6"/>
    <w:rsid w:val="005444CF"/>
    <w:rsid w:val="0055731B"/>
    <w:rsid w:val="0055769F"/>
    <w:rsid w:val="00563783"/>
    <w:rsid w:val="005818F6"/>
    <w:rsid w:val="00583A50"/>
    <w:rsid w:val="00585A4F"/>
    <w:rsid w:val="00586758"/>
    <w:rsid w:val="00587DF4"/>
    <w:rsid w:val="005A1FBD"/>
    <w:rsid w:val="005A657F"/>
    <w:rsid w:val="005B726D"/>
    <w:rsid w:val="005C091C"/>
    <w:rsid w:val="005F00EF"/>
    <w:rsid w:val="00601268"/>
    <w:rsid w:val="00607B6F"/>
    <w:rsid w:val="00616E23"/>
    <w:rsid w:val="00631DD2"/>
    <w:rsid w:val="006328D9"/>
    <w:rsid w:val="006512DD"/>
    <w:rsid w:val="00654678"/>
    <w:rsid w:val="00655CC4"/>
    <w:rsid w:val="00677419"/>
    <w:rsid w:val="0068190E"/>
    <w:rsid w:val="0069040E"/>
    <w:rsid w:val="00690505"/>
    <w:rsid w:val="00693CE7"/>
    <w:rsid w:val="006946E7"/>
    <w:rsid w:val="00695AD1"/>
    <w:rsid w:val="006B77D2"/>
    <w:rsid w:val="006C2FBF"/>
    <w:rsid w:val="006C63CC"/>
    <w:rsid w:val="006D0D3C"/>
    <w:rsid w:val="006D555B"/>
    <w:rsid w:val="006E0823"/>
    <w:rsid w:val="006F1B7F"/>
    <w:rsid w:val="006F2219"/>
    <w:rsid w:val="006F6A7E"/>
    <w:rsid w:val="007046F0"/>
    <w:rsid w:val="00705E70"/>
    <w:rsid w:val="0070621A"/>
    <w:rsid w:val="00710537"/>
    <w:rsid w:val="00711C6A"/>
    <w:rsid w:val="00716884"/>
    <w:rsid w:val="007221D2"/>
    <w:rsid w:val="007269A4"/>
    <w:rsid w:val="00727457"/>
    <w:rsid w:val="00730867"/>
    <w:rsid w:val="00734639"/>
    <w:rsid w:val="00745A0C"/>
    <w:rsid w:val="0074736B"/>
    <w:rsid w:val="00753C7C"/>
    <w:rsid w:val="00761F48"/>
    <w:rsid w:val="00767078"/>
    <w:rsid w:val="00767CF8"/>
    <w:rsid w:val="00772456"/>
    <w:rsid w:val="00772D96"/>
    <w:rsid w:val="00777856"/>
    <w:rsid w:val="00777DE9"/>
    <w:rsid w:val="007869EE"/>
    <w:rsid w:val="00790121"/>
    <w:rsid w:val="0079712B"/>
    <w:rsid w:val="007B6D7A"/>
    <w:rsid w:val="007B73AC"/>
    <w:rsid w:val="007D5755"/>
    <w:rsid w:val="007E177E"/>
    <w:rsid w:val="007F0174"/>
    <w:rsid w:val="007F17E1"/>
    <w:rsid w:val="007F1D31"/>
    <w:rsid w:val="007F66E9"/>
    <w:rsid w:val="00800145"/>
    <w:rsid w:val="00804D51"/>
    <w:rsid w:val="0081476D"/>
    <w:rsid w:val="00825C71"/>
    <w:rsid w:val="00832593"/>
    <w:rsid w:val="0085137B"/>
    <w:rsid w:val="00873FE9"/>
    <w:rsid w:val="008B2F94"/>
    <w:rsid w:val="008B56FF"/>
    <w:rsid w:val="008B64EA"/>
    <w:rsid w:val="008B7C75"/>
    <w:rsid w:val="008C1F82"/>
    <w:rsid w:val="008E706A"/>
    <w:rsid w:val="008F2468"/>
    <w:rsid w:val="008F7621"/>
    <w:rsid w:val="00901C5B"/>
    <w:rsid w:val="00904DDA"/>
    <w:rsid w:val="009127EF"/>
    <w:rsid w:val="00933BE8"/>
    <w:rsid w:val="00955E1E"/>
    <w:rsid w:val="00961DF1"/>
    <w:rsid w:val="009850B8"/>
    <w:rsid w:val="009B521D"/>
    <w:rsid w:val="009B62B4"/>
    <w:rsid w:val="009E2EEB"/>
    <w:rsid w:val="009E71BA"/>
    <w:rsid w:val="00A13E3E"/>
    <w:rsid w:val="00A17331"/>
    <w:rsid w:val="00A36218"/>
    <w:rsid w:val="00A472A5"/>
    <w:rsid w:val="00A5513A"/>
    <w:rsid w:val="00A55CC9"/>
    <w:rsid w:val="00A60BBD"/>
    <w:rsid w:val="00A7193A"/>
    <w:rsid w:val="00A741B8"/>
    <w:rsid w:val="00A91B0E"/>
    <w:rsid w:val="00A92309"/>
    <w:rsid w:val="00A94D98"/>
    <w:rsid w:val="00AA5EB0"/>
    <w:rsid w:val="00AA752F"/>
    <w:rsid w:val="00AB288C"/>
    <w:rsid w:val="00AB4694"/>
    <w:rsid w:val="00AC0469"/>
    <w:rsid w:val="00AD679E"/>
    <w:rsid w:val="00AE5F17"/>
    <w:rsid w:val="00AF2047"/>
    <w:rsid w:val="00AF4253"/>
    <w:rsid w:val="00AF54DC"/>
    <w:rsid w:val="00B06A63"/>
    <w:rsid w:val="00B2159F"/>
    <w:rsid w:val="00B254FA"/>
    <w:rsid w:val="00B35478"/>
    <w:rsid w:val="00B442C3"/>
    <w:rsid w:val="00B47081"/>
    <w:rsid w:val="00B57D89"/>
    <w:rsid w:val="00B66908"/>
    <w:rsid w:val="00B81FD8"/>
    <w:rsid w:val="00BB0B69"/>
    <w:rsid w:val="00BC4F3C"/>
    <w:rsid w:val="00BC661A"/>
    <w:rsid w:val="00C01657"/>
    <w:rsid w:val="00C02941"/>
    <w:rsid w:val="00C05B8A"/>
    <w:rsid w:val="00C13943"/>
    <w:rsid w:val="00C1477F"/>
    <w:rsid w:val="00C22ACA"/>
    <w:rsid w:val="00C6265D"/>
    <w:rsid w:val="00C64E1C"/>
    <w:rsid w:val="00C7452D"/>
    <w:rsid w:val="00C749D3"/>
    <w:rsid w:val="00C8320E"/>
    <w:rsid w:val="00C84C3E"/>
    <w:rsid w:val="00CA00C4"/>
    <w:rsid w:val="00CA6874"/>
    <w:rsid w:val="00CA6F25"/>
    <w:rsid w:val="00CB5928"/>
    <w:rsid w:val="00CC6031"/>
    <w:rsid w:val="00CC6D41"/>
    <w:rsid w:val="00CD2967"/>
    <w:rsid w:val="00CD4E82"/>
    <w:rsid w:val="00CE5999"/>
    <w:rsid w:val="00D21F36"/>
    <w:rsid w:val="00D24494"/>
    <w:rsid w:val="00D277B1"/>
    <w:rsid w:val="00D3274B"/>
    <w:rsid w:val="00D345B1"/>
    <w:rsid w:val="00D414A4"/>
    <w:rsid w:val="00D667F6"/>
    <w:rsid w:val="00D67945"/>
    <w:rsid w:val="00D76CB6"/>
    <w:rsid w:val="00D946E2"/>
    <w:rsid w:val="00DA58A8"/>
    <w:rsid w:val="00DB2473"/>
    <w:rsid w:val="00DD2C53"/>
    <w:rsid w:val="00DE0E0B"/>
    <w:rsid w:val="00DE6FE9"/>
    <w:rsid w:val="00DF7795"/>
    <w:rsid w:val="00E11DEA"/>
    <w:rsid w:val="00E207D0"/>
    <w:rsid w:val="00E30A1F"/>
    <w:rsid w:val="00E36691"/>
    <w:rsid w:val="00E62956"/>
    <w:rsid w:val="00E6721A"/>
    <w:rsid w:val="00E75DF0"/>
    <w:rsid w:val="00E924FE"/>
    <w:rsid w:val="00E927FC"/>
    <w:rsid w:val="00EB3A1C"/>
    <w:rsid w:val="00EF4C84"/>
    <w:rsid w:val="00EF7C6A"/>
    <w:rsid w:val="00F04C7F"/>
    <w:rsid w:val="00F11531"/>
    <w:rsid w:val="00F133B9"/>
    <w:rsid w:val="00F23663"/>
    <w:rsid w:val="00F25F79"/>
    <w:rsid w:val="00F722B2"/>
    <w:rsid w:val="00F8759C"/>
    <w:rsid w:val="00F957C8"/>
    <w:rsid w:val="00F95868"/>
    <w:rsid w:val="00FA0BB6"/>
    <w:rsid w:val="00FA7E32"/>
    <w:rsid w:val="00FB6FE7"/>
    <w:rsid w:val="00FC0688"/>
    <w:rsid w:val="00FC1BDC"/>
    <w:rsid w:val="00FD16A7"/>
    <w:rsid w:val="00FE7DF2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74F9B"/>
  <w15:docId w15:val="{F61C0210-1583-480C-8555-53F4AE29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F2"/>
    <w:rPr>
      <w:lang w:val="es-ES" w:eastAsia="es-ES"/>
    </w:rPr>
  </w:style>
  <w:style w:type="paragraph" w:styleId="Ttulo2">
    <w:name w:val="heading 2"/>
    <w:basedOn w:val="Normal"/>
    <w:next w:val="Normal"/>
    <w:qFormat/>
    <w:rsid w:val="00FE7DF2"/>
    <w:pPr>
      <w:keepNext/>
      <w:jc w:val="center"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p">
    <w:name w:val="spip"/>
    <w:basedOn w:val="Normal"/>
    <w:rsid w:val="00A94D98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basedOn w:val="Fuentedeprrafopredeter"/>
    <w:qFormat/>
    <w:rsid w:val="00A94D98"/>
    <w:rPr>
      <w:rFonts w:cs="Times New Roman"/>
      <w:i/>
      <w:iCs/>
    </w:rPr>
  </w:style>
  <w:style w:type="character" w:styleId="Textoennegrita">
    <w:name w:val="Strong"/>
    <w:basedOn w:val="Fuentedeprrafopredeter"/>
    <w:qFormat/>
    <w:rsid w:val="000963E6"/>
    <w:rPr>
      <w:b/>
      <w:bCs/>
    </w:rPr>
  </w:style>
  <w:style w:type="table" w:styleId="Tablaweb1">
    <w:name w:val="Table Web 1"/>
    <w:basedOn w:val="Tablanormal"/>
    <w:rsid w:val="002F612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6F22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2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2219"/>
  </w:style>
  <w:style w:type="paragraph" w:styleId="Textodeglobo">
    <w:name w:val="Balloon Text"/>
    <w:basedOn w:val="Normal"/>
    <w:link w:val="TextodegloboCar"/>
    <w:rsid w:val="00706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0621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B2F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95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semiHidden/>
    <w:unhideWhenUsed/>
    <w:rsid w:val="00AB469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B4694"/>
  </w:style>
  <w:style w:type="character" w:customStyle="1" w:styleId="TextocomentarioCar">
    <w:name w:val="Texto comentario Car"/>
    <w:basedOn w:val="Fuentedeprrafopredeter"/>
    <w:link w:val="Textocomentario"/>
    <w:semiHidden/>
    <w:rsid w:val="00AB469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B46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B469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sicologia.unam.mx/documentos/pdf/convocatorias/aviso_CONVOCATORIA_Junio_julio.pdf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2G0Ffl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G0Ffl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dep.psicologia.unam/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ep.psicologia@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8D0E9-52D4-4CA4-94B4-B5755905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1419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Alejandro</cp:lastModifiedBy>
  <cp:revision>3</cp:revision>
  <cp:lastPrinted>2018-04-02T16:56:00Z</cp:lastPrinted>
  <dcterms:created xsi:type="dcterms:W3CDTF">2018-04-27T18:51:00Z</dcterms:created>
  <dcterms:modified xsi:type="dcterms:W3CDTF">2018-04-27T19:09:00Z</dcterms:modified>
</cp:coreProperties>
</file>